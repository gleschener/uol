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3F228" w14:textId="2B9202AE" w:rsidR="005618FA" w:rsidRDefault="005618FA" w:rsidP="000F483B">
      <w:pPr>
        <w:rPr>
          <w:lang w:val="en-GB"/>
        </w:rPr>
      </w:pPr>
      <w:r w:rsidRPr="000E5751">
        <w:rPr>
          <w:b/>
          <w:u w:val="single"/>
          <w:lang w:val="en-GB"/>
        </w:rPr>
        <w:t>Project title:</w:t>
      </w:r>
      <w:r>
        <w:rPr>
          <w:lang w:val="en-GB"/>
        </w:rPr>
        <w:t xml:space="preserve"> </w:t>
      </w:r>
      <w:r w:rsidR="00373568">
        <w:rPr>
          <w:lang w:val="en-GB"/>
        </w:rPr>
        <w:t>How</w:t>
      </w:r>
      <w:r>
        <w:rPr>
          <w:lang w:val="en-GB"/>
        </w:rPr>
        <w:t xml:space="preserve"> to interpret us</w:t>
      </w:r>
      <w:r w:rsidR="000E5751">
        <w:rPr>
          <w:lang w:val="en-GB"/>
        </w:rPr>
        <w:t>ers’ requirements</w:t>
      </w:r>
      <w:r>
        <w:rPr>
          <w:lang w:val="en-GB"/>
        </w:rPr>
        <w:t xml:space="preserve"> in plain </w:t>
      </w:r>
      <w:r w:rsidR="00373568">
        <w:rPr>
          <w:lang w:val="en-GB"/>
        </w:rPr>
        <w:t xml:space="preserve">text </w:t>
      </w:r>
      <w:r w:rsidR="000E5751">
        <w:rPr>
          <w:lang w:val="en-GB"/>
        </w:rPr>
        <w:t>to produce</w:t>
      </w:r>
      <w:r>
        <w:rPr>
          <w:lang w:val="en-GB"/>
        </w:rPr>
        <w:t xml:space="preserve"> software functionalities </w:t>
      </w:r>
      <w:r w:rsidR="000E5751">
        <w:rPr>
          <w:lang w:val="en-GB"/>
        </w:rPr>
        <w:t>powered by one or more microservices.</w:t>
      </w:r>
    </w:p>
    <w:p w14:paraId="10E722EF" w14:textId="77777777" w:rsidR="000E5751" w:rsidRDefault="000E5751" w:rsidP="000F483B">
      <w:pPr>
        <w:rPr>
          <w:lang w:val="en-GB"/>
        </w:rPr>
      </w:pPr>
    </w:p>
    <w:p w14:paraId="772BDE69" w14:textId="2DDE819C" w:rsidR="000E5751" w:rsidRPr="000E5751" w:rsidRDefault="000E5751" w:rsidP="000F483B">
      <w:pPr>
        <w:rPr>
          <w:b/>
          <w:u w:val="single"/>
          <w:lang w:val="en-GB"/>
        </w:rPr>
      </w:pPr>
      <w:r w:rsidRPr="000E5751">
        <w:rPr>
          <w:b/>
          <w:u w:val="single"/>
          <w:lang w:val="en-GB"/>
        </w:rPr>
        <w:t>Introduction</w:t>
      </w:r>
    </w:p>
    <w:p w14:paraId="6314BE89" w14:textId="77777777" w:rsidR="000E5751" w:rsidRDefault="000E5751" w:rsidP="000F483B">
      <w:pPr>
        <w:rPr>
          <w:lang w:val="en-GB"/>
        </w:rPr>
      </w:pPr>
    </w:p>
    <w:p w14:paraId="5094B064" w14:textId="0ED954D9" w:rsidR="0012028B" w:rsidRDefault="003C141F" w:rsidP="000F483B">
      <w:pPr>
        <w:rPr>
          <w:lang w:val="en-GB"/>
        </w:rPr>
      </w:pPr>
      <w:r>
        <w:rPr>
          <w:lang w:val="en-GB"/>
        </w:rPr>
        <w:t>Writi</w:t>
      </w:r>
      <w:r w:rsidR="00862982">
        <w:rPr>
          <w:lang w:val="en-GB"/>
        </w:rPr>
        <w:t xml:space="preserve">ng code for </w:t>
      </w:r>
      <w:ins w:id="0" w:author="Microsoft Office User" w:date="2018-10-19T12:50:00Z">
        <w:r w:rsidR="000F483B">
          <w:rPr>
            <w:lang w:val="en-GB"/>
          </w:rPr>
          <w:t xml:space="preserve">a </w:t>
        </w:r>
      </w:ins>
      <w:r w:rsidR="00862982">
        <w:rPr>
          <w:lang w:val="en-GB"/>
        </w:rPr>
        <w:t>software program is still a very complex and expensive IT function</w:t>
      </w:r>
      <w:ins w:id="1" w:author="Microsoft Office User" w:date="2018-10-19T12:50:00Z">
        <w:r w:rsidR="000F483B">
          <w:rPr>
            <w:lang w:val="en-GB"/>
          </w:rPr>
          <w:t>,</w:t>
        </w:r>
      </w:ins>
      <w:r w:rsidR="00862982">
        <w:rPr>
          <w:lang w:val="en-GB"/>
        </w:rPr>
        <w:t xml:space="preserve"> which requires expertise in programming. While there are many affordable resources out there (</w:t>
      </w:r>
      <w:ins w:id="2" w:author="Microsoft Office User" w:date="2018-10-19T12:50:00Z">
        <w:r w:rsidR="000F483B">
          <w:rPr>
            <w:lang w:val="en-GB"/>
          </w:rPr>
          <w:t xml:space="preserve">such as </w:t>
        </w:r>
      </w:ins>
      <w:r w:rsidR="00862982">
        <w:rPr>
          <w:lang w:val="en-GB"/>
        </w:rPr>
        <w:t xml:space="preserve">books, online materials, </w:t>
      </w:r>
      <w:ins w:id="3" w:author="Microsoft Office User" w:date="2018-10-19T12:50:00Z">
        <w:r w:rsidR="000F483B">
          <w:rPr>
            <w:lang w:val="en-GB"/>
          </w:rPr>
          <w:t xml:space="preserve">and </w:t>
        </w:r>
      </w:ins>
      <w:r w:rsidR="00862982">
        <w:rPr>
          <w:lang w:val="en-GB"/>
        </w:rPr>
        <w:t>training courses) to get anyone willing to learn how to write code get up to speed, th</w:t>
      </w:r>
      <w:r w:rsidR="0012028B">
        <w:rPr>
          <w:lang w:val="en-GB"/>
        </w:rPr>
        <w:t xml:space="preserve">ere are still people with non-IT </w:t>
      </w:r>
      <w:r w:rsidR="00862982">
        <w:rPr>
          <w:lang w:val="en-GB"/>
        </w:rPr>
        <w:t>expertise that would love to write program wit</w:t>
      </w:r>
      <w:r w:rsidR="0012028B">
        <w:rPr>
          <w:lang w:val="en-GB"/>
        </w:rPr>
        <w:t>hout necessarily having to go through any form of training (</w:t>
      </w:r>
      <w:ins w:id="4" w:author="Microsoft Office User" w:date="2018-10-19T12:51:00Z">
        <w:r w:rsidR="000F483B">
          <w:rPr>
            <w:lang w:val="en-GB"/>
          </w:rPr>
          <w:t xml:space="preserve">e.g., </w:t>
        </w:r>
      </w:ins>
      <w:r w:rsidR="0012028B">
        <w:rPr>
          <w:lang w:val="en-GB"/>
        </w:rPr>
        <w:t>classes</w:t>
      </w:r>
      <w:ins w:id="5" w:author="Microsoft Office User" w:date="2018-10-19T12:51:00Z">
        <w:r w:rsidR="000F483B">
          <w:rPr>
            <w:lang w:val="en-GB"/>
          </w:rPr>
          <w:t xml:space="preserve"> or </w:t>
        </w:r>
      </w:ins>
      <w:r w:rsidR="0012028B">
        <w:rPr>
          <w:lang w:val="en-GB"/>
        </w:rPr>
        <w:t>self-learning)</w:t>
      </w:r>
      <w:r w:rsidR="00862982">
        <w:rPr>
          <w:lang w:val="en-GB"/>
        </w:rPr>
        <w:t xml:space="preserve">. </w:t>
      </w:r>
    </w:p>
    <w:p w14:paraId="4AC79053" w14:textId="77777777" w:rsidR="000E5751" w:rsidRDefault="000E5751" w:rsidP="000F483B">
      <w:pPr>
        <w:rPr>
          <w:lang w:val="en-GB"/>
        </w:rPr>
      </w:pPr>
    </w:p>
    <w:p w14:paraId="733FDD18" w14:textId="514C3DB0" w:rsidR="0012028B" w:rsidRPr="000E5751" w:rsidRDefault="000E5751">
      <w:pPr>
        <w:rPr>
          <w:b/>
          <w:u w:val="single"/>
          <w:lang w:val="en-GB"/>
        </w:rPr>
      </w:pPr>
      <w:r w:rsidRPr="000E5751">
        <w:rPr>
          <w:b/>
          <w:u w:val="single"/>
          <w:lang w:val="en-GB"/>
        </w:rPr>
        <w:t>Problem statement</w:t>
      </w:r>
      <w:r w:rsidRPr="000E5751">
        <w:rPr>
          <w:b/>
          <w:u w:val="single"/>
          <w:lang w:val="en-GB"/>
        </w:rPr>
        <w:t xml:space="preserve"> – Aims and objectives</w:t>
      </w:r>
    </w:p>
    <w:p w14:paraId="64F88E87" w14:textId="77777777" w:rsidR="000E5751" w:rsidRDefault="000E5751">
      <w:pPr>
        <w:rPr>
          <w:lang w:val="en-GB"/>
        </w:rPr>
      </w:pPr>
    </w:p>
    <w:p w14:paraId="7411C9B7" w14:textId="43682B79" w:rsidR="00862982" w:rsidRDefault="00862982" w:rsidP="00B7373F">
      <w:pPr>
        <w:rPr>
          <w:lang w:val="en-GB"/>
        </w:rPr>
      </w:pPr>
      <w:r>
        <w:rPr>
          <w:lang w:val="en-GB"/>
        </w:rPr>
        <w:t xml:space="preserve">This project attempts to produce some building blocks that should </w:t>
      </w:r>
      <w:r w:rsidR="00C079B0">
        <w:rPr>
          <w:lang w:val="en-GB"/>
        </w:rPr>
        <w:t xml:space="preserve">help </w:t>
      </w:r>
      <w:r>
        <w:rPr>
          <w:lang w:val="en-GB"/>
        </w:rPr>
        <w:t>non-</w:t>
      </w:r>
      <w:r w:rsidR="00C079B0">
        <w:rPr>
          <w:lang w:val="en-GB"/>
        </w:rPr>
        <w:t xml:space="preserve">programmers </w:t>
      </w:r>
      <w:r>
        <w:rPr>
          <w:lang w:val="en-GB"/>
        </w:rPr>
        <w:t xml:space="preserve">build software programs </w:t>
      </w:r>
      <w:r w:rsidR="0012028B">
        <w:rPr>
          <w:lang w:val="en-GB"/>
        </w:rPr>
        <w:t>or at least</w:t>
      </w:r>
      <w:ins w:id="6" w:author="Microsoft Office User" w:date="2018-11-14T13:04:00Z">
        <w:r w:rsidR="000D7611">
          <w:rPr>
            <w:lang w:val="en-GB"/>
          </w:rPr>
          <w:t xml:space="preserve"> coordinate </w:t>
        </w:r>
      </w:ins>
      <w:r w:rsidR="0012028B">
        <w:rPr>
          <w:lang w:val="en-GB"/>
        </w:rPr>
        <w:t xml:space="preserve">one or more microservices </w:t>
      </w:r>
      <w:ins w:id="7" w:author="Microsoft Office User" w:date="2018-11-14T13:04:00Z">
        <w:r w:rsidR="000D7611">
          <w:rPr>
            <w:lang w:val="en-GB"/>
          </w:rPr>
          <w:t xml:space="preserve">to produce a functionality </w:t>
        </w:r>
      </w:ins>
      <w:r w:rsidR="0012028B">
        <w:rPr>
          <w:lang w:val="en-GB"/>
        </w:rPr>
        <w:t>that will form part of an overall application</w:t>
      </w:r>
      <w:r>
        <w:rPr>
          <w:lang w:val="en-GB"/>
        </w:rPr>
        <w:t>.</w:t>
      </w:r>
      <w:r w:rsidR="0012028B">
        <w:rPr>
          <w:lang w:val="en-GB"/>
        </w:rPr>
        <w:t xml:space="preserve"> In doing </w:t>
      </w:r>
      <w:ins w:id="8" w:author="Microsoft Office User" w:date="2018-10-19T13:20:00Z">
        <w:r w:rsidR="00D91F87">
          <w:rPr>
            <w:lang w:val="en-GB"/>
          </w:rPr>
          <w:t>so</w:t>
        </w:r>
      </w:ins>
      <w:r w:rsidR="0012028B">
        <w:rPr>
          <w:lang w:val="en-GB"/>
        </w:rPr>
        <w:t xml:space="preserve">, this project will </w:t>
      </w:r>
      <w:ins w:id="9" w:author="Microsoft Office User" w:date="2018-10-19T13:20:00Z">
        <w:r w:rsidR="00D91F87">
          <w:rPr>
            <w:lang w:val="en-GB"/>
          </w:rPr>
          <w:t xml:space="preserve">bridge </w:t>
        </w:r>
      </w:ins>
      <w:r w:rsidR="00C079B0">
        <w:rPr>
          <w:lang w:val="en-GB"/>
        </w:rPr>
        <w:t xml:space="preserve">the disconnect that </w:t>
      </w:r>
      <w:r w:rsidR="002E464A">
        <w:rPr>
          <w:lang w:val="en-GB"/>
        </w:rPr>
        <w:t xml:space="preserve">often </w:t>
      </w:r>
      <w:r w:rsidR="00C079B0">
        <w:rPr>
          <w:lang w:val="en-GB"/>
        </w:rPr>
        <w:t xml:space="preserve">exists between experts working on </w:t>
      </w:r>
      <w:ins w:id="10" w:author="Microsoft Office User" w:date="2018-10-19T13:21:00Z">
        <w:r w:rsidR="00B7373F">
          <w:rPr>
            <w:lang w:val="en-GB"/>
          </w:rPr>
          <w:t xml:space="preserve">a </w:t>
        </w:r>
      </w:ins>
      <w:r w:rsidR="00C079B0">
        <w:rPr>
          <w:lang w:val="en-GB"/>
        </w:rPr>
        <w:t>software development project and the</w:t>
      </w:r>
      <w:r w:rsidR="00FF0EF0">
        <w:rPr>
          <w:lang w:val="en-GB"/>
        </w:rPr>
        <w:t xml:space="preserve"> end users that will </w:t>
      </w:r>
      <w:r w:rsidR="002E464A">
        <w:rPr>
          <w:lang w:val="en-GB"/>
        </w:rPr>
        <w:t>ultimately use the software</w:t>
      </w:r>
      <w:ins w:id="11" w:author="Microsoft Office User" w:date="2018-10-19T13:21:00Z">
        <w:r w:rsidR="00B7373F">
          <w:rPr>
            <w:lang w:val="en-GB"/>
          </w:rPr>
          <w:t xml:space="preserve">. The aforementioned disconnect </w:t>
        </w:r>
      </w:ins>
      <w:ins w:id="12" w:author="Microsoft Office User" w:date="2018-11-14T13:06:00Z">
        <w:r w:rsidR="000D7611">
          <w:rPr>
            <w:lang w:val="en-GB"/>
          </w:rPr>
          <w:t xml:space="preserve">may </w:t>
        </w:r>
      </w:ins>
      <w:ins w:id="13" w:author="Microsoft Office User" w:date="2018-11-14T13:07:00Z">
        <w:r w:rsidR="000D7611">
          <w:rPr>
            <w:lang w:val="en-GB"/>
          </w:rPr>
          <w:t xml:space="preserve">lead to failure </w:t>
        </w:r>
      </w:ins>
      <w:r w:rsidR="00FF0EF0">
        <w:rPr>
          <w:lang w:val="en-GB"/>
        </w:rPr>
        <w:t xml:space="preserve">of </w:t>
      </w:r>
      <w:r w:rsidR="002E464A">
        <w:rPr>
          <w:lang w:val="en-GB"/>
        </w:rPr>
        <w:t xml:space="preserve">software development </w:t>
      </w:r>
      <w:r w:rsidR="00FF0EF0">
        <w:rPr>
          <w:lang w:val="en-GB"/>
        </w:rPr>
        <w:t>p</w:t>
      </w:r>
      <w:r w:rsidR="002E464A">
        <w:rPr>
          <w:lang w:val="en-GB"/>
        </w:rPr>
        <w:t>roject</w:t>
      </w:r>
      <w:ins w:id="14" w:author="Microsoft Office User" w:date="2018-11-14T13:07:00Z">
        <w:r w:rsidR="000D7611">
          <w:rPr>
            <w:lang w:val="en-GB"/>
          </w:rPr>
          <w:t>s</w:t>
        </w:r>
      </w:ins>
      <w:r w:rsidR="00FF0EF0">
        <w:rPr>
          <w:lang w:val="en-GB"/>
        </w:rPr>
        <w:t>. With this approach, the development of software will start from the end user</w:t>
      </w:r>
      <w:ins w:id="15" w:author="Microsoft Office User" w:date="2018-10-19T13:22:00Z">
        <w:r w:rsidR="00B7373F">
          <w:rPr>
            <w:lang w:val="en-GB"/>
          </w:rPr>
          <w:t>’s</w:t>
        </w:r>
      </w:ins>
      <w:r w:rsidR="00FF0EF0">
        <w:rPr>
          <w:lang w:val="en-GB"/>
        </w:rPr>
        <w:t xml:space="preserve"> experience and walk backward</w:t>
      </w:r>
      <w:ins w:id="16" w:author="Microsoft Office User" w:date="2018-10-19T13:22:00Z">
        <w:r w:rsidR="00B7373F">
          <w:rPr>
            <w:lang w:val="en-GB"/>
          </w:rPr>
          <w:t>s</w:t>
        </w:r>
      </w:ins>
      <w:r w:rsidR="00FF0EF0">
        <w:rPr>
          <w:lang w:val="en-GB"/>
        </w:rPr>
        <w:t xml:space="preserve"> to the development phase rather than the other way around.</w:t>
      </w:r>
    </w:p>
    <w:p w14:paraId="6974762D" w14:textId="77777777" w:rsidR="002E464A" w:rsidRDefault="002E464A">
      <w:pPr>
        <w:rPr>
          <w:lang w:val="en-GB"/>
        </w:rPr>
      </w:pPr>
    </w:p>
    <w:p w14:paraId="33E69090" w14:textId="31D7B009" w:rsidR="008417E6" w:rsidRDefault="00B7373F" w:rsidP="00B7373F">
      <w:pPr>
        <w:rPr>
          <w:lang w:val="en-GB"/>
        </w:rPr>
      </w:pPr>
      <w:ins w:id="17" w:author="Microsoft Office User" w:date="2018-10-19T13:23:00Z">
        <w:r>
          <w:rPr>
            <w:lang w:val="en-GB"/>
          </w:rPr>
          <w:t xml:space="preserve">The idea of the present project is reminiscent of </w:t>
        </w:r>
      </w:ins>
      <w:r w:rsidR="00D02901">
        <w:rPr>
          <w:lang w:val="en-GB"/>
        </w:rPr>
        <w:t xml:space="preserve">the way </w:t>
      </w:r>
      <w:r w:rsidR="001D49C8">
        <w:rPr>
          <w:lang w:val="en-GB"/>
        </w:rPr>
        <w:t xml:space="preserve">natural language processing </w:t>
      </w:r>
      <w:r w:rsidR="00D02901">
        <w:rPr>
          <w:lang w:val="en-GB"/>
        </w:rPr>
        <w:t xml:space="preserve">(NLP) </w:t>
      </w:r>
      <w:r w:rsidR="001D49C8">
        <w:rPr>
          <w:lang w:val="en-GB"/>
        </w:rPr>
        <w:t xml:space="preserve">works </w:t>
      </w:r>
      <w:r w:rsidR="00D02901">
        <w:rPr>
          <w:lang w:val="en-GB"/>
        </w:rPr>
        <w:t>for information seeking tasks (text classification, information retrieval, information extraction)</w:t>
      </w:r>
      <w:ins w:id="18" w:author="Microsoft Office User" w:date="2018-10-19T13:24:00Z">
        <w:r>
          <w:rPr>
            <w:lang w:val="en-GB"/>
          </w:rPr>
          <w:t>,</w:t>
        </w:r>
      </w:ins>
      <w:r w:rsidR="00D02901">
        <w:rPr>
          <w:lang w:val="en-GB"/>
        </w:rPr>
        <w:t xml:space="preserve"> </w:t>
      </w:r>
      <w:r w:rsidR="001D49C8">
        <w:rPr>
          <w:lang w:val="en-GB"/>
        </w:rPr>
        <w:t xml:space="preserve">whereby a user </w:t>
      </w:r>
      <w:r w:rsidR="00D02901">
        <w:rPr>
          <w:lang w:val="en-GB"/>
        </w:rPr>
        <w:t>for example input</w:t>
      </w:r>
      <w:ins w:id="19" w:author="Microsoft Office User" w:date="2018-10-19T13:24:00Z">
        <w:r>
          <w:rPr>
            <w:lang w:val="en-GB"/>
          </w:rPr>
          <w:t>s</w:t>
        </w:r>
      </w:ins>
      <w:r w:rsidR="00D02901">
        <w:rPr>
          <w:lang w:val="en-GB"/>
        </w:rPr>
        <w:t xml:space="preserve"> a text in a given language (e.g.</w:t>
      </w:r>
      <w:ins w:id="20" w:author="Microsoft Office User" w:date="2018-10-19T13:24:00Z">
        <w:r>
          <w:rPr>
            <w:lang w:val="en-GB"/>
          </w:rPr>
          <w:t xml:space="preserve">, </w:t>
        </w:r>
      </w:ins>
      <w:r w:rsidR="001D49C8">
        <w:rPr>
          <w:lang w:val="en-GB"/>
        </w:rPr>
        <w:t>English</w:t>
      </w:r>
      <w:r w:rsidR="00D02901">
        <w:rPr>
          <w:lang w:val="en-GB"/>
        </w:rPr>
        <w:t xml:space="preserve"> or Spanish)</w:t>
      </w:r>
      <w:r w:rsidR="001D49C8">
        <w:rPr>
          <w:lang w:val="en-GB"/>
        </w:rPr>
        <w:t xml:space="preserve"> and </w:t>
      </w:r>
      <w:r w:rsidR="000D3CA6">
        <w:rPr>
          <w:lang w:val="en-GB"/>
        </w:rPr>
        <w:t>an</w:t>
      </w:r>
      <w:r w:rsidR="00D02901">
        <w:rPr>
          <w:lang w:val="en-GB"/>
        </w:rPr>
        <w:t xml:space="preserve"> NLP engine</w:t>
      </w:r>
      <w:r w:rsidR="001D49C8">
        <w:rPr>
          <w:lang w:val="en-GB"/>
        </w:rPr>
        <w:t xml:space="preserve"> </w:t>
      </w:r>
      <w:r w:rsidR="00D02901">
        <w:rPr>
          <w:lang w:val="en-GB"/>
        </w:rPr>
        <w:t>translate</w:t>
      </w:r>
      <w:ins w:id="21" w:author="Microsoft Office User" w:date="2018-10-19T13:24:00Z">
        <w:r>
          <w:rPr>
            <w:lang w:val="en-GB"/>
          </w:rPr>
          <w:t>s</w:t>
        </w:r>
      </w:ins>
      <w:r w:rsidR="00D02901">
        <w:rPr>
          <w:lang w:val="en-GB"/>
        </w:rPr>
        <w:t xml:space="preserve"> it into a desired language (e.g. </w:t>
      </w:r>
      <w:r w:rsidR="001D49C8">
        <w:rPr>
          <w:lang w:val="en-GB"/>
        </w:rPr>
        <w:t>French</w:t>
      </w:r>
      <w:r w:rsidR="00D02901">
        <w:rPr>
          <w:lang w:val="en-GB"/>
        </w:rPr>
        <w:t xml:space="preserve"> or Portuguese)</w:t>
      </w:r>
      <w:r w:rsidR="001D49C8">
        <w:rPr>
          <w:lang w:val="en-GB"/>
        </w:rPr>
        <w:t xml:space="preserve">. </w:t>
      </w:r>
      <w:ins w:id="22" w:author="Microsoft Office User" w:date="2018-10-19T13:24:00Z">
        <w:r>
          <w:rPr>
            <w:lang w:val="en-GB"/>
          </w:rPr>
          <w:t>T</w:t>
        </w:r>
      </w:ins>
      <w:r w:rsidR="001D49C8">
        <w:rPr>
          <w:lang w:val="en-GB"/>
        </w:rPr>
        <w:t xml:space="preserve">here are a number of NLP implementations today such as </w:t>
      </w:r>
      <w:ins w:id="23" w:author="Microsoft Office User" w:date="2018-10-19T13:24:00Z">
        <w:r>
          <w:rPr>
            <w:lang w:val="en-GB"/>
          </w:rPr>
          <w:t>G</w:t>
        </w:r>
      </w:ins>
      <w:r w:rsidR="001D49C8">
        <w:rPr>
          <w:lang w:val="en-GB"/>
        </w:rPr>
        <w:t xml:space="preserve">oogle </w:t>
      </w:r>
      <w:ins w:id="24" w:author="Microsoft Office User" w:date="2018-10-19T13:24:00Z">
        <w:r>
          <w:rPr>
            <w:lang w:val="en-GB"/>
          </w:rPr>
          <w:t>T</w:t>
        </w:r>
      </w:ins>
      <w:r w:rsidR="001D49C8">
        <w:rPr>
          <w:lang w:val="en-GB"/>
        </w:rPr>
        <w:t xml:space="preserve">ranslate, Facebook </w:t>
      </w:r>
      <w:ins w:id="25" w:author="Microsoft Office User" w:date="2018-10-19T13:24:00Z">
        <w:r>
          <w:rPr>
            <w:lang w:val="en-GB"/>
          </w:rPr>
          <w:t>T</w:t>
        </w:r>
      </w:ins>
      <w:r w:rsidR="001D49C8">
        <w:rPr>
          <w:lang w:val="en-GB"/>
        </w:rPr>
        <w:t xml:space="preserve">ranslate, </w:t>
      </w:r>
      <w:r w:rsidR="00D02901">
        <w:rPr>
          <w:lang w:val="en-GB"/>
        </w:rPr>
        <w:t xml:space="preserve">Amazon </w:t>
      </w:r>
      <w:ins w:id="26" w:author="Microsoft Office User" w:date="2018-10-19T13:24:00Z">
        <w:r>
          <w:rPr>
            <w:lang w:val="en-GB"/>
          </w:rPr>
          <w:t>T</w:t>
        </w:r>
      </w:ins>
      <w:r w:rsidR="00D02901">
        <w:rPr>
          <w:lang w:val="en-GB"/>
        </w:rPr>
        <w:t xml:space="preserve">ranslate, </w:t>
      </w:r>
      <w:ins w:id="27" w:author="Microsoft Office User" w:date="2018-10-19T13:24:00Z">
        <w:r>
          <w:rPr>
            <w:lang w:val="en-GB"/>
          </w:rPr>
          <w:t xml:space="preserve">and </w:t>
        </w:r>
      </w:ins>
      <w:r w:rsidR="00D02901">
        <w:rPr>
          <w:lang w:val="en-GB"/>
        </w:rPr>
        <w:t>Amazon Transcribe</w:t>
      </w:r>
      <w:r w:rsidR="001D49C8">
        <w:rPr>
          <w:lang w:val="en-GB"/>
        </w:rPr>
        <w:t xml:space="preserve">. </w:t>
      </w:r>
    </w:p>
    <w:p w14:paraId="2F44B397" w14:textId="77777777" w:rsidR="008417E6" w:rsidRDefault="008417E6">
      <w:pPr>
        <w:rPr>
          <w:lang w:val="en-GB"/>
        </w:rPr>
      </w:pPr>
    </w:p>
    <w:p w14:paraId="79AA6212" w14:textId="3A89249C" w:rsidR="002B4797" w:rsidRDefault="00DF1C01" w:rsidP="00A3463D">
      <w:pPr>
        <w:rPr>
          <w:lang w:val="en-GB"/>
        </w:rPr>
      </w:pPr>
      <w:r>
        <w:rPr>
          <w:lang w:val="en-GB"/>
        </w:rPr>
        <w:t xml:space="preserve">The aim of the project is to leverage existing machine learning technologies such as natural language processing to build a model that would interpret user requirements submitted in </w:t>
      </w:r>
      <w:r w:rsidR="008417E6">
        <w:rPr>
          <w:lang w:val="en-GB"/>
        </w:rPr>
        <w:t>textual form in plain English and produce the</w:t>
      </w:r>
      <w:r>
        <w:rPr>
          <w:lang w:val="en-GB"/>
        </w:rPr>
        <w:t xml:space="preserve"> required </w:t>
      </w:r>
      <w:r w:rsidR="00C36E26">
        <w:rPr>
          <w:lang w:val="en-GB"/>
        </w:rPr>
        <w:t xml:space="preserve">program or </w:t>
      </w:r>
      <w:r>
        <w:rPr>
          <w:lang w:val="en-GB"/>
        </w:rPr>
        <w:t>servi</w:t>
      </w:r>
      <w:r w:rsidR="00C36E26">
        <w:rPr>
          <w:lang w:val="en-GB"/>
        </w:rPr>
        <w:t xml:space="preserve">ce. Given the sheer variety of programs that are available out there and the complexities of business problems </w:t>
      </w:r>
      <w:r w:rsidR="008417E6">
        <w:rPr>
          <w:lang w:val="en-GB"/>
        </w:rPr>
        <w:t xml:space="preserve">that </w:t>
      </w:r>
      <w:r w:rsidR="00C36E26">
        <w:rPr>
          <w:lang w:val="en-GB"/>
        </w:rPr>
        <w:t>software programs are designed to solve</w:t>
      </w:r>
      <w:r w:rsidR="003B1E58">
        <w:rPr>
          <w:lang w:val="en-GB"/>
        </w:rPr>
        <w:t xml:space="preserve">, the scope of this research project will be limited to </w:t>
      </w:r>
      <w:r w:rsidR="008417E6">
        <w:rPr>
          <w:lang w:val="en-GB"/>
        </w:rPr>
        <w:t xml:space="preserve">commonly used services such as </w:t>
      </w:r>
      <w:r w:rsidR="003B1E58">
        <w:rPr>
          <w:lang w:val="en-GB"/>
        </w:rPr>
        <w:t>front-end technol</w:t>
      </w:r>
      <w:r w:rsidR="00397360">
        <w:rPr>
          <w:lang w:val="en-GB"/>
        </w:rPr>
        <w:t>ogies, client-</w:t>
      </w:r>
      <w:r w:rsidR="008417E6">
        <w:rPr>
          <w:lang w:val="en-GB"/>
        </w:rPr>
        <w:t>side business logic and API</w:t>
      </w:r>
      <w:r w:rsidR="003B1E58">
        <w:rPr>
          <w:lang w:val="en-GB"/>
        </w:rPr>
        <w:t xml:space="preserve"> services.</w:t>
      </w:r>
      <w:r w:rsidR="00E454F5">
        <w:rPr>
          <w:lang w:val="en-GB"/>
        </w:rPr>
        <w:t xml:space="preserve"> </w:t>
      </w:r>
      <w:r w:rsidR="008417E6">
        <w:rPr>
          <w:lang w:val="en-GB"/>
        </w:rPr>
        <w:t>The model</w:t>
      </w:r>
      <w:r w:rsidR="000D3CA6">
        <w:rPr>
          <w:lang w:val="en-GB"/>
        </w:rPr>
        <w:t xml:space="preserve"> will</w:t>
      </w:r>
      <w:r w:rsidR="008417E6">
        <w:rPr>
          <w:lang w:val="en-GB"/>
        </w:rPr>
        <w:t xml:space="preserve"> be use</w:t>
      </w:r>
      <w:ins w:id="28" w:author="Microsoft Office User" w:date="2018-10-19T13:25:00Z">
        <w:r w:rsidR="00A3463D">
          <w:rPr>
            <w:lang w:val="en-GB"/>
          </w:rPr>
          <w:t>d</w:t>
        </w:r>
      </w:ins>
      <w:r w:rsidR="008417E6">
        <w:rPr>
          <w:lang w:val="en-GB"/>
        </w:rPr>
        <w:t xml:space="preserve"> as a way for non-programmers and programmers </w:t>
      </w:r>
      <w:r w:rsidR="000D3CA6">
        <w:rPr>
          <w:lang w:val="en-GB"/>
        </w:rPr>
        <w:t xml:space="preserve">alike to generate microservices that can be combined together to form a software </w:t>
      </w:r>
      <w:r w:rsidR="008417E6">
        <w:rPr>
          <w:lang w:val="en-GB"/>
        </w:rPr>
        <w:t>application which solves</w:t>
      </w:r>
      <w:r w:rsidR="000D3CA6">
        <w:rPr>
          <w:lang w:val="en-GB"/>
        </w:rPr>
        <w:t xml:space="preserve"> a specific business process</w:t>
      </w:r>
      <w:r w:rsidR="008417E6">
        <w:rPr>
          <w:lang w:val="en-GB"/>
        </w:rPr>
        <w:t xml:space="preserve"> (e.g.</w:t>
      </w:r>
      <w:ins w:id="29" w:author="Microsoft Office User" w:date="2018-10-19T13:25:00Z">
        <w:r w:rsidR="00A3463D">
          <w:rPr>
            <w:lang w:val="en-GB"/>
          </w:rPr>
          <w:t>,</w:t>
        </w:r>
      </w:ins>
      <w:r w:rsidR="008417E6">
        <w:rPr>
          <w:lang w:val="en-GB"/>
        </w:rPr>
        <w:t xml:space="preserve"> registration, authentication, checkout, </w:t>
      </w:r>
      <w:ins w:id="30" w:author="Microsoft Office User" w:date="2018-10-19T13:25:00Z">
        <w:r w:rsidR="00A3463D">
          <w:rPr>
            <w:lang w:val="en-GB"/>
          </w:rPr>
          <w:t xml:space="preserve">and </w:t>
        </w:r>
      </w:ins>
      <w:r w:rsidR="008417E6">
        <w:rPr>
          <w:lang w:val="en-GB"/>
        </w:rPr>
        <w:t>payment). Backend services are</w:t>
      </w:r>
      <w:r w:rsidR="00E454F5">
        <w:rPr>
          <w:lang w:val="en-GB"/>
        </w:rPr>
        <w:t xml:space="preserve"> therefore not within the scope of this project and may well be an opportunity to further this research.</w:t>
      </w:r>
      <w:r w:rsidR="000D3CA6">
        <w:rPr>
          <w:lang w:val="en-GB"/>
        </w:rPr>
        <w:t xml:space="preserve"> </w:t>
      </w:r>
    </w:p>
    <w:p w14:paraId="188151EA" w14:textId="77777777" w:rsidR="008417E6" w:rsidRDefault="008417E6">
      <w:pPr>
        <w:rPr>
          <w:lang w:val="en-GB"/>
        </w:rPr>
      </w:pPr>
    </w:p>
    <w:p w14:paraId="34303DC6" w14:textId="289DC771" w:rsidR="00E71954" w:rsidRDefault="00DB02A4" w:rsidP="00A3463D">
      <w:pPr>
        <w:rPr>
          <w:lang w:val="en-GB"/>
        </w:rPr>
      </w:pPr>
      <w:r>
        <w:rPr>
          <w:lang w:val="en-GB"/>
        </w:rPr>
        <w:t>It is important to have a way to measur</w:t>
      </w:r>
      <w:r w:rsidR="008417E6">
        <w:rPr>
          <w:lang w:val="en-GB"/>
        </w:rPr>
        <w:t>e the efficacy of the model. In order words, t</w:t>
      </w:r>
      <w:r w:rsidR="00E71954">
        <w:rPr>
          <w:lang w:val="en-GB"/>
        </w:rPr>
        <w:t>he service generated by the model would need to validated against a reference service or pr</w:t>
      </w:r>
      <w:r w:rsidR="008417E6">
        <w:rPr>
          <w:lang w:val="en-GB"/>
        </w:rPr>
        <w:t xml:space="preserve">ogram of </w:t>
      </w:r>
      <w:r w:rsidR="008417E6">
        <w:rPr>
          <w:lang w:val="en-GB"/>
        </w:rPr>
        <w:lastRenderedPageBreak/>
        <w:t>similar type</w:t>
      </w:r>
      <w:ins w:id="31" w:author="Microsoft Office User" w:date="2018-10-19T13:26:00Z">
        <w:r w:rsidR="00A3463D">
          <w:rPr>
            <w:lang w:val="en-GB"/>
          </w:rPr>
          <w:t xml:space="preserve">; the purpose of the validation process is </w:t>
        </w:r>
      </w:ins>
      <w:r w:rsidR="008417E6">
        <w:rPr>
          <w:lang w:val="en-GB"/>
        </w:rPr>
        <w:t xml:space="preserve">to judge and demonstrate </w:t>
      </w:r>
      <w:r w:rsidR="00471C89">
        <w:rPr>
          <w:lang w:val="en-GB"/>
        </w:rPr>
        <w:t xml:space="preserve">how </w:t>
      </w:r>
      <w:ins w:id="32" w:author="Microsoft Office User" w:date="2018-10-19T13:27:00Z">
        <w:r w:rsidR="00A3463D">
          <w:rPr>
            <w:lang w:val="en-GB"/>
          </w:rPr>
          <w:t xml:space="preserve">our engine provides </w:t>
        </w:r>
      </w:ins>
      <w:r w:rsidR="00471C89">
        <w:rPr>
          <w:lang w:val="en-GB"/>
        </w:rPr>
        <w:t xml:space="preserve">a </w:t>
      </w:r>
      <w:ins w:id="33" w:author="Microsoft Office User" w:date="2018-10-19T13:27:00Z">
        <w:r w:rsidR="00A3463D">
          <w:rPr>
            <w:lang w:val="en-GB"/>
          </w:rPr>
          <w:t xml:space="preserve">more efficient </w:t>
        </w:r>
      </w:ins>
      <w:r w:rsidR="00471C89">
        <w:rPr>
          <w:lang w:val="en-GB"/>
        </w:rPr>
        <w:t>option to produce so</w:t>
      </w:r>
      <w:r w:rsidR="008417E6">
        <w:rPr>
          <w:lang w:val="en-GB"/>
        </w:rPr>
        <w:t xml:space="preserve">ftware as opposed to </w:t>
      </w:r>
      <w:ins w:id="34" w:author="Microsoft Office User" w:date="2018-10-19T13:27:00Z">
        <w:r w:rsidR="00A3463D">
          <w:rPr>
            <w:lang w:val="en-GB"/>
          </w:rPr>
          <w:t xml:space="preserve">manual programming </w:t>
        </w:r>
      </w:ins>
      <w:r w:rsidR="008417E6">
        <w:rPr>
          <w:lang w:val="en-GB"/>
        </w:rPr>
        <w:t>and more importantly how does</w:t>
      </w:r>
      <w:r w:rsidR="00471C89">
        <w:rPr>
          <w:lang w:val="en-GB"/>
        </w:rPr>
        <w:t xml:space="preserve"> the program produced by the </w:t>
      </w:r>
      <w:ins w:id="35" w:author="Microsoft Office User" w:date="2018-10-19T13:27:00Z">
        <w:r w:rsidR="00A3463D">
          <w:rPr>
            <w:lang w:val="en-GB"/>
          </w:rPr>
          <w:t>engine</w:t>
        </w:r>
      </w:ins>
      <w:r w:rsidR="0018763C">
        <w:rPr>
          <w:lang w:val="en-GB"/>
        </w:rPr>
        <w:t>e</w:t>
      </w:r>
      <w:ins w:id="36" w:author="Microsoft Office User" w:date="2018-10-19T13:27:00Z">
        <w:r w:rsidR="00A3463D">
          <w:rPr>
            <w:lang w:val="en-GB"/>
          </w:rPr>
          <w:t xml:space="preserve">r </w:t>
        </w:r>
      </w:ins>
      <w:r w:rsidR="00471C89">
        <w:rPr>
          <w:lang w:val="en-GB"/>
        </w:rPr>
        <w:t xml:space="preserve">compares in terms of </w:t>
      </w:r>
      <w:r w:rsidR="008417E6">
        <w:rPr>
          <w:lang w:val="en-GB"/>
        </w:rPr>
        <w:t>quality to the same program when it</w:t>
      </w:r>
      <w:ins w:id="37" w:author="Microsoft Office User" w:date="2018-10-19T13:28:00Z">
        <w:r w:rsidR="00A3463D">
          <w:rPr>
            <w:lang w:val="en-GB"/>
          </w:rPr>
          <w:t xml:space="preserve"> ha</w:t>
        </w:r>
      </w:ins>
      <w:r w:rsidR="008417E6">
        <w:rPr>
          <w:lang w:val="en-GB"/>
        </w:rPr>
        <w:t xml:space="preserve">s been </w:t>
      </w:r>
      <w:r w:rsidR="00471C89">
        <w:rPr>
          <w:lang w:val="en-GB"/>
        </w:rPr>
        <w:t>written by a software developer.</w:t>
      </w:r>
    </w:p>
    <w:p w14:paraId="6DA5485D" w14:textId="77777777" w:rsidR="000E5751" w:rsidRDefault="000E5751" w:rsidP="00A3463D">
      <w:pPr>
        <w:rPr>
          <w:lang w:val="en-GB"/>
        </w:rPr>
      </w:pPr>
    </w:p>
    <w:p w14:paraId="78D619EF" w14:textId="6473E95D" w:rsidR="000E5751" w:rsidRPr="000E5751" w:rsidRDefault="000E5751" w:rsidP="00A3463D">
      <w:pPr>
        <w:rPr>
          <w:b/>
          <w:u w:val="single"/>
          <w:lang w:val="en-GB"/>
        </w:rPr>
      </w:pPr>
      <w:r w:rsidRPr="000E5751">
        <w:rPr>
          <w:b/>
          <w:u w:val="single"/>
          <w:lang w:val="en-GB"/>
        </w:rPr>
        <w:t>Examples of real-life services</w:t>
      </w:r>
    </w:p>
    <w:p w14:paraId="39BE9E83" w14:textId="77777777" w:rsidR="008417E6" w:rsidRDefault="008417E6">
      <w:pPr>
        <w:rPr>
          <w:lang w:val="en-GB"/>
        </w:rPr>
      </w:pPr>
    </w:p>
    <w:p w14:paraId="60D3C94D" w14:textId="77777777" w:rsidR="00F22BC7" w:rsidRDefault="00F22BC7">
      <w:pPr>
        <w:rPr>
          <w:lang w:val="en-GB"/>
        </w:rPr>
      </w:pPr>
      <w:r>
        <w:rPr>
          <w:lang w:val="en-GB"/>
        </w:rPr>
        <w:t>Some examples of services that users might ask the model to produced are:</w:t>
      </w:r>
    </w:p>
    <w:p w14:paraId="4F8FCC9F" w14:textId="77777777" w:rsidR="000E5751" w:rsidRDefault="000E5751">
      <w:pPr>
        <w:rPr>
          <w:lang w:val="en-GB"/>
        </w:rPr>
      </w:pPr>
    </w:p>
    <w:p w14:paraId="37DE7447" w14:textId="77777777" w:rsidR="00F22BC7" w:rsidRPr="008417E6" w:rsidRDefault="008417E6" w:rsidP="008417E6">
      <w:pPr>
        <w:pStyle w:val="ListParagraph"/>
        <w:numPr>
          <w:ilvl w:val="0"/>
          <w:numId w:val="1"/>
        </w:numPr>
        <w:rPr>
          <w:lang w:val="en-GB"/>
        </w:rPr>
      </w:pPr>
      <w:r>
        <w:rPr>
          <w:lang w:val="en-GB"/>
        </w:rPr>
        <w:t>Authentication service (a w</w:t>
      </w:r>
      <w:r w:rsidR="00A80F81" w:rsidRPr="008417E6">
        <w:rPr>
          <w:lang w:val="en-GB"/>
        </w:rPr>
        <w:t xml:space="preserve">eb page with username </w:t>
      </w:r>
      <w:r>
        <w:rPr>
          <w:lang w:val="en-GB"/>
        </w:rPr>
        <w:t>and password-based login module)</w:t>
      </w:r>
    </w:p>
    <w:p w14:paraId="6C1F9172" w14:textId="77777777" w:rsidR="00A80F81" w:rsidRPr="008417E6" w:rsidRDefault="001C1668" w:rsidP="008417E6">
      <w:pPr>
        <w:pStyle w:val="ListParagraph"/>
        <w:numPr>
          <w:ilvl w:val="0"/>
          <w:numId w:val="1"/>
        </w:numPr>
        <w:rPr>
          <w:lang w:val="en-GB"/>
        </w:rPr>
      </w:pPr>
      <w:r>
        <w:rPr>
          <w:lang w:val="en-GB"/>
        </w:rPr>
        <w:t>Federation service with OA</w:t>
      </w:r>
      <w:r w:rsidR="00A80F81" w:rsidRPr="008417E6">
        <w:rPr>
          <w:lang w:val="en-GB"/>
        </w:rPr>
        <w:t>uth with th</w:t>
      </w:r>
      <w:r>
        <w:rPr>
          <w:lang w:val="en-GB"/>
        </w:rPr>
        <w:t>ird party applications such as F</w:t>
      </w:r>
      <w:r w:rsidR="00A80F81" w:rsidRPr="008417E6">
        <w:rPr>
          <w:lang w:val="en-GB"/>
        </w:rPr>
        <w:t xml:space="preserve">acebook, Twitter, </w:t>
      </w:r>
      <w:r w:rsidR="00146075" w:rsidRPr="008417E6">
        <w:rPr>
          <w:lang w:val="en-GB"/>
        </w:rPr>
        <w:t>LinkedIn</w:t>
      </w:r>
    </w:p>
    <w:p w14:paraId="121BB176" w14:textId="77777777" w:rsidR="00A80F81" w:rsidRPr="008417E6" w:rsidRDefault="008417E6" w:rsidP="008417E6">
      <w:pPr>
        <w:pStyle w:val="ListParagraph"/>
        <w:numPr>
          <w:ilvl w:val="0"/>
          <w:numId w:val="1"/>
        </w:numPr>
        <w:rPr>
          <w:lang w:val="en-GB"/>
        </w:rPr>
      </w:pPr>
      <w:r>
        <w:rPr>
          <w:lang w:val="en-GB"/>
        </w:rPr>
        <w:t>Payment service (</w:t>
      </w:r>
      <w:r w:rsidR="00A80F81" w:rsidRPr="008417E6">
        <w:rPr>
          <w:lang w:val="en-GB"/>
        </w:rPr>
        <w:t xml:space="preserve">Ecommerce platform </w:t>
      </w:r>
      <w:r w:rsidR="00146075" w:rsidRPr="008417E6">
        <w:rPr>
          <w:lang w:val="en-GB"/>
        </w:rPr>
        <w:t>Online</w:t>
      </w:r>
      <w:r w:rsidR="00A80F81" w:rsidRPr="008417E6">
        <w:rPr>
          <w:lang w:val="en-GB"/>
        </w:rPr>
        <w:t xml:space="preserve"> shopping kart, checkout and payment service</w:t>
      </w:r>
      <w:r>
        <w:rPr>
          <w:lang w:val="en-GB"/>
        </w:rPr>
        <w:t>)</w:t>
      </w:r>
    </w:p>
    <w:p w14:paraId="4B73B6D6" w14:textId="77777777" w:rsidR="00A80F81" w:rsidRPr="008417E6" w:rsidRDefault="001C1668" w:rsidP="008417E6">
      <w:pPr>
        <w:pStyle w:val="ListParagraph"/>
        <w:numPr>
          <w:ilvl w:val="0"/>
          <w:numId w:val="1"/>
        </w:numPr>
        <w:rPr>
          <w:lang w:val="en-GB"/>
        </w:rPr>
      </w:pPr>
      <w:r>
        <w:rPr>
          <w:lang w:val="en-GB"/>
        </w:rPr>
        <w:t>Chatbot service (w</w:t>
      </w:r>
      <w:r w:rsidR="003658CB" w:rsidRPr="008417E6">
        <w:rPr>
          <w:lang w:val="en-GB"/>
        </w:rPr>
        <w:t>eb frontend interactive application with chatbot service to interact with customers</w:t>
      </w:r>
    </w:p>
    <w:p w14:paraId="313A07B6" w14:textId="77777777" w:rsidR="003658CB" w:rsidRPr="008417E6" w:rsidRDefault="008417E6" w:rsidP="008417E6">
      <w:pPr>
        <w:pStyle w:val="ListParagraph"/>
        <w:numPr>
          <w:ilvl w:val="0"/>
          <w:numId w:val="1"/>
        </w:numPr>
        <w:rPr>
          <w:lang w:val="en-GB"/>
        </w:rPr>
      </w:pPr>
      <w:r>
        <w:rPr>
          <w:lang w:val="en-GB"/>
        </w:rPr>
        <w:t>Search service (</w:t>
      </w:r>
      <w:r w:rsidR="001C1668">
        <w:rPr>
          <w:lang w:val="en-GB"/>
        </w:rPr>
        <w:t xml:space="preserve">A web page </w:t>
      </w:r>
      <w:r w:rsidR="003658CB" w:rsidRPr="008417E6">
        <w:rPr>
          <w:lang w:val="en-GB"/>
        </w:rPr>
        <w:t>with a search service</w:t>
      </w:r>
      <w:r w:rsidR="001C1668">
        <w:rPr>
          <w:lang w:val="en-GB"/>
        </w:rPr>
        <w:t>)</w:t>
      </w:r>
    </w:p>
    <w:p w14:paraId="1A468E09" w14:textId="77777777" w:rsidR="009229E0" w:rsidRDefault="001C1668" w:rsidP="008417E6">
      <w:pPr>
        <w:pStyle w:val="ListParagraph"/>
        <w:numPr>
          <w:ilvl w:val="0"/>
          <w:numId w:val="1"/>
        </w:numPr>
        <w:rPr>
          <w:lang w:val="en-GB"/>
        </w:rPr>
      </w:pPr>
      <w:r>
        <w:rPr>
          <w:lang w:val="en-GB"/>
        </w:rPr>
        <w:t>Form submission service (</w:t>
      </w:r>
      <w:r w:rsidR="009229E0" w:rsidRPr="008417E6">
        <w:rPr>
          <w:lang w:val="en-GB"/>
        </w:rPr>
        <w:t xml:space="preserve">An </w:t>
      </w:r>
      <w:r w:rsidR="0034510D" w:rsidRPr="008417E6">
        <w:rPr>
          <w:lang w:val="en-GB"/>
        </w:rPr>
        <w:t>online sales system</w:t>
      </w:r>
      <w:r w:rsidR="009229E0" w:rsidRPr="008417E6">
        <w:rPr>
          <w:lang w:val="en-GB"/>
        </w:rPr>
        <w:t xml:space="preserve"> with user details form submission</w:t>
      </w:r>
      <w:r>
        <w:rPr>
          <w:lang w:val="en-GB"/>
        </w:rPr>
        <w:t>)</w:t>
      </w:r>
    </w:p>
    <w:p w14:paraId="1FC3BC99" w14:textId="77777777" w:rsidR="008417E6" w:rsidRPr="008417E6" w:rsidRDefault="008417E6" w:rsidP="008417E6">
      <w:pPr>
        <w:rPr>
          <w:lang w:val="en-GB"/>
        </w:rPr>
      </w:pPr>
    </w:p>
    <w:p w14:paraId="4DCC8E3E" w14:textId="5BDB0CC6" w:rsidR="000E5751" w:rsidRPr="0055209F" w:rsidRDefault="0055209F">
      <w:pPr>
        <w:rPr>
          <w:b/>
          <w:u w:val="single"/>
          <w:lang w:val="en-GB"/>
        </w:rPr>
      </w:pPr>
      <w:r w:rsidRPr="0055209F">
        <w:rPr>
          <w:b/>
          <w:u w:val="single"/>
          <w:lang w:val="en-GB"/>
        </w:rPr>
        <w:t>How it will be done?</w:t>
      </w:r>
    </w:p>
    <w:p w14:paraId="3B79CB39" w14:textId="77777777" w:rsidR="000E5751" w:rsidRDefault="000E5751">
      <w:pPr>
        <w:rPr>
          <w:lang w:val="en-GB"/>
        </w:rPr>
      </w:pPr>
    </w:p>
    <w:p w14:paraId="3326FE71" w14:textId="7EC80E57" w:rsidR="0034510D" w:rsidRDefault="00A9755A">
      <w:pPr>
        <w:rPr>
          <w:lang w:val="en-GB"/>
        </w:rPr>
      </w:pPr>
      <w:commentRangeStart w:id="38"/>
      <w:r>
        <w:rPr>
          <w:lang w:val="en-GB"/>
        </w:rPr>
        <w:t xml:space="preserve">Building ML models requires dataset that will serve as training data and an algorithm that will help identify common patterns in the dataset and make human-like decisions or make predictions. </w:t>
      </w:r>
      <w:r w:rsidR="00646CCE">
        <w:rPr>
          <w:lang w:val="en-GB"/>
        </w:rPr>
        <w:t>For this project the plan is to use existing codes for commonly used services such as authentication</w:t>
      </w:r>
      <w:r w:rsidR="0055209F">
        <w:rPr>
          <w:lang w:val="en-GB"/>
        </w:rPr>
        <w:t xml:space="preserve"> service or a payment service </w:t>
      </w:r>
      <w:r w:rsidR="00646CCE">
        <w:rPr>
          <w:lang w:val="en-GB"/>
        </w:rPr>
        <w:t xml:space="preserve">to train the model </w:t>
      </w:r>
      <w:r w:rsidR="00453984">
        <w:rPr>
          <w:lang w:val="en-GB"/>
        </w:rPr>
        <w:t>and design an algorithm based on NLP framework that will help make decision on which service to build/produce based on user defined requirements.</w:t>
      </w:r>
      <w:commentRangeEnd w:id="38"/>
      <w:r w:rsidR="00A3463D">
        <w:rPr>
          <w:rStyle w:val="CommentReference"/>
        </w:rPr>
        <w:commentReference w:id="38"/>
      </w:r>
    </w:p>
    <w:p w14:paraId="79FC0C1D" w14:textId="77777777" w:rsidR="005115B8" w:rsidRDefault="005115B8">
      <w:pPr>
        <w:rPr>
          <w:lang w:val="en-GB"/>
        </w:rPr>
      </w:pPr>
    </w:p>
    <w:p w14:paraId="5569B749" w14:textId="77777777" w:rsidR="005115B8" w:rsidRDefault="005115B8">
      <w:pPr>
        <w:rPr>
          <w:lang w:val="en-GB"/>
        </w:rPr>
      </w:pPr>
    </w:p>
    <w:p w14:paraId="4A76165C" w14:textId="77777777" w:rsidR="000E5751" w:rsidRDefault="000E5751">
      <w:pPr>
        <w:rPr>
          <w:lang w:val="en-GB"/>
        </w:rPr>
      </w:pPr>
    </w:p>
    <w:p w14:paraId="2F449A4B" w14:textId="77777777" w:rsidR="000E5751" w:rsidRDefault="000E5751">
      <w:pPr>
        <w:rPr>
          <w:lang w:val="en-GB"/>
        </w:rPr>
      </w:pPr>
    </w:p>
    <w:p w14:paraId="75E00509" w14:textId="77777777" w:rsidR="000E5751" w:rsidRDefault="000E5751">
      <w:pPr>
        <w:rPr>
          <w:lang w:val="en-GB"/>
        </w:rPr>
      </w:pPr>
    </w:p>
    <w:p w14:paraId="2E2E29A6" w14:textId="77777777" w:rsidR="000E5751" w:rsidRDefault="000E5751">
      <w:pPr>
        <w:rPr>
          <w:lang w:val="en-GB"/>
        </w:rPr>
      </w:pPr>
    </w:p>
    <w:p w14:paraId="3C00970D" w14:textId="77777777" w:rsidR="000E5751" w:rsidRDefault="000E5751">
      <w:pPr>
        <w:rPr>
          <w:lang w:val="en-GB"/>
        </w:rPr>
      </w:pPr>
    </w:p>
    <w:p w14:paraId="7DAFAE14" w14:textId="77777777" w:rsidR="000E5751" w:rsidRDefault="000E5751">
      <w:pPr>
        <w:rPr>
          <w:lang w:val="en-GB"/>
        </w:rPr>
      </w:pPr>
    </w:p>
    <w:p w14:paraId="57B625BB" w14:textId="77777777" w:rsidR="000E5751" w:rsidRDefault="000E5751">
      <w:pPr>
        <w:rPr>
          <w:lang w:val="en-GB"/>
        </w:rPr>
      </w:pPr>
    </w:p>
    <w:p w14:paraId="01D26981" w14:textId="77777777" w:rsidR="000E5751" w:rsidRDefault="000E5751">
      <w:pPr>
        <w:rPr>
          <w:lang w:val="en-GB"/>
        </w:rPr>
      </w:pPr>
    </w:p>
    <w:p w14:paraId="002622EE" w14:textId="77777777" w:rsidR="000E5751" w:rsidRDefault="000E5751">
      <w:pPr>
        <w:rPr>
          <w:lang w:val="en-GB"/>
        </w:rPr>
      </w:pPr>
    </w:p>
    <w:p w14:paraId="5216A641" w14:textId="77777777" w:rsidR="000E5751" w:rsidRDefault="000E5751">
      <w:pPr>
        <w:rPr>
          <w:lang w:val="en-GB"/>
        </w:rPr>
      </w:pPr>
    </w:p>
    <w:p w14:paraId="49F4F961" w14:textId="77777777" w:rsidR="000E5751" w:rsidRDefault="000E5751">
      <w:pPr>
        <w:rPr>
          <w:lang w:val="en-GB"/>
        </w:rPr>
      </w:pPr>
    </w:p>
    <w:p w14:paraId="560FCBCA" w14:textId="77777777" w:rsidR="000E5751" w:rsidRDefault="000E5751">
      <w:pPr>
        <w:rPr>
          <w:lang w:val="en-GB"/>
        </w:rPr>
      </w:pPr>
    </w:p>
    <w:p w14:paraId="3709DE26" w14:textId="77777777" w:rsidR="000E5751" w:rsidRDefault="000E5751">
      <w:pPr>
        <w:rPr>
          <w:lang w:val="en-GB"/>
        </w:rPr>
      </w:pPr>
    </w:p>
    <w:p w14:paraId="109C2283" w14:textId="77777777" w:rsidR="000E5751" w:rsidRDefault="000E5751">
      <w:pPr>
        <w:rPr>
          <w:lang w:val="en-GB"/>
        </w:rPr>
      </w:pPr>
    </w:p>
    <w:p w14:paraId="50E4B2BD" w14:textId="77777777" w:rsidR="000E5751" w:rsidRDefault="000E5751">
      <w:pPr>
        <w:rPr>
          <w:lang w:val="en-GB"/>
        </w:rPr>
      </w:pPr>
    </w:p>
    <w:p w14:paraId="53A94402" w14:textId="77777777" w:rsidR="005115B8" w:rsidRPr="004E1B0A" w:rsidRDefault="00F946D4">
      <w:pPr>
        <w:rPr>
          <w:b/>
          <w:u w:val="single"/>
          <w:lang w:val="en-GB"/>
        </w:rPr>
      </w:pPr>
      <w:r w:rsidRPr="004E1B0A">
        <w:rPr>
          <w:b/>
          <w:noProof/>
          <w:u w:val="single"/>
          <w:lang w:val="en-GB" w:eastAsia="en-GB"/>
        </w:rPr>
        <w:lastRenderedPageBreak/>
        <mc:AlternateContent>
          <mc:Choice Requires="wps">
            <w:drawing>
              <wp:anchor distT="0" distB="0" distL="114300" distR="114300" simplePos="0" relativeHeight="251664384" behindDoc="0" locked="0" layoutInCell="1" allowOverlap="1" wp14:anchorId="3AF6EF32" wp14:editId="2E4323A9">
                <wp:simplePos x="0" y="0"/>
                <wp:positionH relativeFrom="column">
                  <wp:posOffset>2550477</wp:posOffset>
                </wp:positionH>
                <wp:positionV relativeFrom="paragraph">
                  <wp:posOffset>48579</wp:posOffset>
                </wp:positionV>
                <wp:extent cx="1585595" cy="1600200"/>
                <wp:effectExtent l="5398" t="7302" r="20002" b="20003"/>
                <wp:wrapNone/>
                <wp:docPr id="8" name="Triangle 8"/>
                <wp:cNvGraphicFramePr/>
                <a:graphic xmlns:a="http://schemas.openxmlformats.org/drawingml/2006/main">
                  <a:graphicData uri="http://schemas.microsoft.com/office/word/2010/wordprocessingShape">
                    <wps:wsp>
                      <wps:cNvSpPr/>
                      <wps:spPr>
                        <a:xfrm rot="5400000">
                          <a:off x="0" y="0"/>
                          <a:ext cx="1585595" cy="1600200"/>
                        </a:xfrm>
                        <a:prstGeom prst="triangle">
                          <a:avLst>
                            <a:gd name="adj" fmla="val 50901"/>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12224" w14:textId="77777777" w:rsidR="00F946D4" w:rsidRPr="00F946D4" w:rsidRDefault="00F946D4" w:rsidP="00F946D4">
                            <w:pPr>
                              <w:jc w:val="center"/>
                              <w:rPr>
                                <w:b/>
                                <w:color w:val="000000" w:themeColor="text1"/>
                                <w:lang w:val="en-GB"/>
                              </w:rPr>
                            </w:pPr>
                            <w:r w:rsidRPr="00F946D4">
                              <w:rPr>
                                <w:b/>
                                <w:color w:val="000000" w:themeColor="text1"/>
                                <w:lang w:val="en-GB"/>
                              </w:rPr>
                              <w:t>Learning</w:t>
                            </w:r>
                          </w:p>
                          <w:p w14:paraId="7EF78CB3" w14:textId="77777777" w:rsidR="00F946D4" w:rsidRPr="00F946D4" w:rsidRDefault="00F946D4" w:rsidP="00F946D4">
                            <w:pPr>
                              <w:jc w:val="center"/>
                              <w:rPr>
                                <w:b/>
                                <w:color w:val="000000" w:themeColor="text1"/>
                                <w:lang w:val="en-GB"/>
                              </w:rPr>
                            </w:pPr>
                            <w:r w:rsidRPr="00F946D4">
                              <w:rPr>
                                <w:b/>
                                <w:color w:val="000000" w:themeColor="text1"/>
                                <w:lang w:val="en-GB"/>
                              </w:rPr>
                              <w:t>Algorithm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6EF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200.8pt;margin-top:3.85pt;width:124.85pt;height:12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" adj="10995" fillcolor="#ffc000 [3207]" strokecolor="#ffc000" strokeweight="1pt">
                <v:textbox style="layout-flow:vertical;mso-layout-flow-alt:bottom-to-top">
                  <w:txbxContent>
                    <w:p w14:paraId="33312224" w14:textId="77777777" w:rsidR="00F946D4" w:rsidRPr="00F946D4" w:rsidRDefault="00F946D4" w:rsidP="00F946D4">
                      <w:pPr>
                        <w:jc w:val="center"/>
                        <w:rPr>
                          <w:b/>
                          <w:color w:val="000000" w:themeColor="text1"/>
                          <w:lang w:val="en-GB"/>
                        </w:rPr>
                      </w:pPr>
                      <w:r w:rsidRPr="00F946D4">
                        <w:rPr>
                          <w:b/>
                          <w:color w:val="000000" w:themeColor="text1"/>
                          <w:lang w:val="en-GB"/>
                        </w:rPr>
                        <w:t>Learning</w:t>
                      </w:r>
                    </w:p>
                    <w:p w14:paraId="7EF78CB3" w14:textId="77777777" w:rsidR="00F946D4" w:rsidRPr="00F946D4" w:rsidRDefault="00F946D4" w:rsidP="00F946D4">
                      <w:pPr>
                        <w:jc w:val="center"/>
                        <w:rPr>
                          <w:b/>
                          <w:color w:val="000000" w:themeColor="text1"/>
                          <w:lang w:val="en-GB"/>
                        </w:rPr>
                      </w:pPr>
                      <w:r w:rsidRPr="00F946D4">
                        <w:rPr>
                          <w:b/>
                          <w:color w:val="000000" w:themeColor="text1"/>
                          <w:lang w:val="en-GB"/>
                        </w:rPr>
                        <w:t>Algorithm</w:t>
                      </w:r>
                    </w:p>
                  </w:txbxContent>
                </v:textbox>
              </v:shape>
            </w:pict>
          </mc:Fallback>
        </mc:AlternateContent>
      </w:r>
      <w:r w:rsidR="004E1B0A" w:rsidRPr="004E1B0A">
        <w:rPr>
          <w:b/>
          <w:u w:val="single"/>
          <w:lang w:val="en-GB"/>
        </w:rPr>
        <w:t>Training Phase:</w:t>
      </w:r>
    </w:p>
    <w:p w14:paraId="1FA2EE6D" w14:textId="77777777" w:rsidR="005115B8" w:rsidRDefault="00090188">
      <w:pPr>
        <w:rPr>
          <w:lang w:val="en-GB"/>
        </w:rPr>
      </w:pPr>
      <w:r>
        <w:rPr>
          <w:noProof/>
          <w:lang w:val="en-GB" w:eastAsia="en-GB"/>
        </w:rPr>
        <mc:AlternateContent>
          <mc:Choice Requires="wps">
            <w:drawing>
              <wp:anchor distT="0" distB="0" distL="114300" distR="114300" simplePos="0" relativeHeight="251683840" behindDoc="0" locked="0" layoutInCell="1" allowOverlap="1" wp14:anchorId="60BBE3B5" wp14:editId="231B8460">
                <wp:simplePos x="0" y="0"/>
                <wp:positionH relativeFrom="column">
                  <wp:posOffset>-428625</wp:posOffset>
                </wp:positionH>
                <wp:positionV relativeFrom="paragraph">
                  <wp:posOffset>183833</wp:posOffset>
                </wp:positionV>
                <wp:extent cx="1143000" cy="871537"/>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1143000" cy="871537"/>
                        </a:xfrm>
                        <a:prstGeom prst="rect">
                          <a:avLst/>
                        </a:prstGeom>
                        <a:solidFill>
                          <a:schemeClr val="lt1"/>
                        </a:solidFill>
                        <a:ln w="6350">
                          <a:noFill/>
                        </a:ln>
                      </wps:spPr>
                      <wps:txbx>
                        <w:txbxContent>
                          <w:p w14:paraId="49A0B048" w14:textId="77777777" w:rsidR="00214EED" w:rsidRDefault="00214EED">
                            <w:r>
                              <w:rPr>
                                <w:noProof/>
                                <w:lang w:val="en-GB" w:eastAsia="en-GB"/>
                              </w:rPr>
                              <w:drawing>
                                <wp:inline distT="0" distB="0" distL="0" distR="0" wp14:anchorId="0CDAC059" wp14:editId="3F11CE74">
                                  <wp:extent cx="958542" cy="828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0-14 at 11.22.33 PM.png"/>
                                          <pic:cNvPicPr/>
                                        </pic:nvPicPr>
                                        <pic:blipFill>
                                          <a:blip r:embed="rId9">
                                            <a:extLst>
                                              <a:ext uri="{28A0092B-C50C-407E-A947-70E740481C1C}">
                                                <a14:useLocalDpi xmlns:a14="http://schemas.microsoft.com/office/drawing/2010/main" val="0"/>
                                              </a:ext>
                                            </a:extLst>
                                          </a:blip>
                                          <a:stretch>
                                            <a:fillRect/>
                                          </a:stretch>
                                        </pic:blipFill>
                                        <pic:spPr>
                                          <a:xfrm>
                                            <a:off x="0" y="0"/>
                                            <a:ext cx="962533" cy="8321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BBE3B5" id="_x0000_t202" coordsize="21600,21600" o:spt="202" path="m,l,21600r21600,l21600,xe">
                <v:stroke joinstyle="miter"/>
                <v:path gradientshapeok="t" o:connecttype="rect"/>
              </v:shapetype>
              <v:shape id="Text Box 24" o:spid="_x0000_s1027" type="#_x0000_t202" style="position:absolute;margin-left:-33.75pt;margin-top:14.5pt;width:90pt;height:68.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" fillcolor="white [3201]" stroked="f" strokeweight=".5pt">
                <v:textbox>
                  <w:txbxContent>
                    <w:p w14:paraId="49A0B048" w14:textId="77777777" w:rsidR="00214EED" w:rsidRDefault="00214EED">
                      <w:r>
                        <w:rPr>
                          <w:noProof/>
                          <w:lang w:val="en-GB" w:eastAsia="en-GB"/>
                        </w:rPr>
                        <w:drawing>
                          <wp:inline distT="0" distB="0" distL="0" distR="0" wp14:anchorId="0CDAC059" wp14:editId="3F11CE74">
                            <wp:extent cx="958542" cy="828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0-14 at 11.22.33 PM.png"/>
                                    <pic:cNvPicPr/>
                                  </pic:nvPicPr>
                                  <pic:blipFill>
                                    <a:blip r:embed="rId9">
                                      <a:extLst>
                                        <a:ext uri="{28A0092B-C50C-407E-A947-70E740481C1C}">
                                          <a14:useLocalDpi xmlns:a14="http://schemas.microsoft.com/office/drawing/2010/main" val="0"/>
                                        </a:ext>
                                      </a:extLst>
                                    </a:blip>
                                    <a:stretch>
                                      <a:fillRect/>
                                    </a:stretch>
                                  </pic:blipFill>
                                  <pic:spPr>
                                    <a:xfrm>
                                      <a:off x="0" y="0"/>
                                      <a:ext cx="962533" cy="832126"/>
                                    </a:xfrm>
                                    <a:prstGeom prst="rect">
                                      <a:avLst/>
                                    </a:prstGeom>
                                  </pic:spPr>
                                </pic:pic>
                              </a:graphicData>
                            </a:graphic>
                          </wp:inline>
                        </w:drawing>
                      </w:r>
                    </w:p>
                  </w:txbxContent>
                </v:textbox>
              </v:shape>
            </w:pict>
          </mc:Fallback>
        </mc:AlternateContent>
      </w:r>
      <w:r w:rsidR="00F946D4">
        <w:rPr>
          <w:noProof/>
          <w:lang w:val="en-GB" w:eastAsia="en-GB"/>
        </w:rPr>
        <mc:AlternateContent>
          <mc:Choice Requires="wps">
            <w:drawing>
              <wp:anchor distT="0" distB="0" distL="114300" distR="114300" simplePos="0" relativeHeight="251667456" behindDoc="0" locked="0" layoutInCell="1" allowOverlap="1" wp14:anchorId="71B226BF" wp14:editId="5A855F5A">
                <wp:simplePos x="0" y="0"/>
                <wp:positionH relativeFrom="column">
                  <wp:posOffset>4957762</wp:posOffset>
                </wp:positionH>
                <wp:positionV relativeFrom="paragraph">
                  <wp:posOffset>41274</wp:posOffset>
                </wp:positionV>
                <wp:extent cx="985837" cy="771525"/>
                <wp:effectExtent l="12700" t="12700" r="30480" b="15875"/>
                <wp:wrapNone/>
                <wp:docPr id="10" name="Regular Pentagon 10"/>
                <wp:cNvGraphicFramePr/>
                <a:graphic xmlns:a="http://schemas.openxmlformats.org/drawingml/2006/main">
                  <a:graphicData uri="http://schemas.microsoft.com/office/word/2010/wordprocessingShape">
                    <wps:wsp>
                      <wps:cNvSpPr/>
                      <wps:spPr>
                        <a:xfrm>
                          <a:off x="0" y="0"/>
                          <a:ext cx="985837" cy="771525"/>
                        </a:xfrm>
                        <a:prstGeom prst="pentagon">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BEDC2B" w14:textId="77777777" w:rsidR="00F946D4" w:rsidRPr="00F946D4" w:rsidRDefault="00F946D4" w:rsidP="00F946D4">
                            <w:pPr>
                              <w:jc w:val="center"/>
                              <w:rPr>
                                <w:b/>
                                <w:color w:val="000000" w:themeColor="text1"/>
                                <w:lang w:val="en-GB"/>
                              </w:rPr>
                            </w:pPr>
                            <w:r w:rsidRPr="00F946D4">
                              <w:rPr>
                                <w:b/>
                                <w:color w:val="000000" w:themeColor="text1"/>
                                <w:lang w:val="en-GB"/>
                              </w:rPr>
                              <w:t>Model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226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0" o:spid="_x0000_s1028" type="#_x0000_t56" style="position:absolute;margin-left:390.35pt;margin-top:3.25pt;width:77.6pt;height:6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" fillcolor="#b4c6e7 [1300]" strokecolor="#1f3763 [1604]" strokeweight="1pt">
                <v:textbox>
                  <w:txbxContent>
                    <w:p w14:paraId="37BEDC2B" w14:textId="77777777" w:rsidR="00F946D4" w:rsidRPr="00F946D4" w:rsidRDefault="00F946D4" w:rsidP="00F946D4">
                      <w:pPr>
                        <w:jc w:val="center"/>
                        <w:rPr>
                          <w:b/>
                          <w:color w:val="000000" w:themeColor="text1"/>
                          <w:lang w:val="en-GB"/>
                        </w:rPr>
                      </w:pPr>
                      <w:r w:rsidRPr="00F946D4">
                        <w:rPr>
                          <w:b/>
                          <w:color w:val="000000" w:themeColor="text1"/>
                          <w:lang w:val="en-GB"/>
                        </w:rPr>
                        <w:t>Model F</w:t>
                      </w:r>
                    </w:p>
                  </w:txbxContent>
                </v:textbox>
              </v:shape>
            </w:pict>
          </mc:Fallback>
        </mc:AlternateContent>
      </w:r>
    </w:p>
    <w:p w14:paraId="48A17C13" w14:textId="77777777" w:rsidR="005115B8" w:rsidRDefault="009864D9">
      <w:pPr>
        <w:rPr>
          <w:lang w:val="en-GB"/>
        </w:rPr>
      </w:pPr>
      <w:r>
        <w:rPr>
          <w:noProof/>
          <w:lang w:val="en-GB" w:eastAsia="en-GB"/>
        </w:rPr>
        <mc:AlternateContent>
          <mc:Choice Requires="wps">
            <w:drawing>
              <wp:anchor distT="0" distB="0" distL="114300" distR="114300" simplePos="0" relativeHeight="251662336" behindDoc="0" locked="0" layoutInCell="1" allowOverlap="1" wp14:anchorId="49A7E42D" wp14:editId="48E95C14">
                <wp:simplePos x="0" y="0"/>
                <wp:positionH relativeFrom="column">
                  <wp:posOffset>1128713</wp:posOffset>
                </wp:positionH>
                <wp:positionV relativeFrom="paragraph">
                  <wp:posOffset>12383</wp:posOffset>
                </wp:positionV>
                <wp:extent cx="700087" cy="828675"/>
                <wp:effectExtent l="0" t="0" r="11430" b="9525"/>
                <wp:wrapNone/>
                <wp:docPr id="5" name="Text Box 5"/>
                <wp:cNvGraphicFramePr/>
                <a:graphic xmlns:a="http://schemas.openxmlformats.org/drawingml/2006/main">
                  <a:graphicData uri="http://schemas.microsoft.com/office/word/2010/wordprocessingShape">
                    <wps:wsp>
                      <wps:cNvSpPr txBox="1"/>
                      <wps:spPr>
                        <a:xfrm>
                          <a:off x="0" y="0"/>
                          <a:ext cx="700087" cy="828675"/>
                        </a:xfrm>
                        <a:prstGeom prst="rect">
                          <a:avLst/>
                        </a:prstGeom>
                        <a:solidFill>
                          <a:schemeClr val="lt1"/>
                        </a:solidFill>
                        <a:ln w="6350">
                          <a:solidFill>
                            <a:prstClr val="black"/>
                          </a:solidFill>
                        </a:ln>
                      </wps:spPr>
                      <wps:txbx>
                        <w:txbxContent>
                          <w:p w14:paraId="200DB598" w14:textId="77777777" w:rsidR="009864D9" w:rsidRPr="00F3782B" w:rsidRDefault="00F3782B">
                            <w:pPr>
                              <w:rPr>
                                <w:rFonts w:cs="Times New Roman (Body CS)"/>
                                <w:b/>
                                <w:vertAlign w:val="subscript"/>
                                <w:lang w:val="en-GB"/>
                              </w:rPr>
                            </w:pPr>
                            <w:r w:rsidRPr="00F3782B">
                              <w:rPr>
                                <w:b/>
                                <w:lang w:val="en-GB"/>
                              </w:rPr>
                              <w:t>(X</w:t>
                            </w:r>
                            <w:r w:rsidRPr="00F3782B">
                              <w:rPr>
                                <w:rFonts w:cs="Times New Roman (Body CS)"/>
                                <w:b/>
                                <w:vertAlign w:val="subscript"/>
                                <w:lang w:val="en-GB"/>
                              </w:rPr>
                              <w:t>1</w:t>
                            </w:r>
                            <w:r w:rsidRPr="00F3782B">
                              <w:rPr>
                                <w:b/>
                                <w:lang w:val="en-GB"/>
                              </w:rPr>
                              <w:t>, Y</w:t>
                            </w:r>
                            <w:r w:rsidR="00134D09" w:rsidRPr="00F3782B">
                              <w:rPr>
                                <w:rFonts w:cs="Times New Roman (Body CS)"/>
                                <w:b/>
                                <w:vertAlign w:val="subscript"/>
                                <w:lang w:val="en-GB"/>
                              </w:rPr>
                              <w:t>1</w:t>
                            </w:r>
                            <w:r w:rsidRPr="00F3782B">
                              <w:rPr>
                                <w:b/>
                                <w:lang w:val="en-GB"/>
                              </w:rPr>
                              <w:t>)</w:t>
                            </w:r>
                          </w:p>
                          <w:p w14:paraId="48FC3D7E" w14:textId="77777777" w:rsidR="00F3782B" w:rsidRPr="00F3782B" w:rsidRDefault="00F3782B" w:rsidP="00F3782B">
                            <w:pPr>
                              <w:rPr>
                                <w:b/>
                                <w:lang w:val="en-GB"/>
                              </w:rPr>
                            </w:pPr>
                            <w:r w:rsidRPr="00F3782B">
                              <w:rPr>
                                <w:b/>
                                <w:lang w:val="en-GB"/>
                              </w:rPr>
                              <w:t>(X</w:t>
                            </w:r>
                            <w:r w:rsidRPr="00F3782B">
                              <w:rPr>
                                <w:rFonts w:cs="Times New Roman (Body CS)"/>
                                <w:b/>
                                <w:vertAlign w:val="subscript"/>
                                <w:lang w:val="en-GB"/>
                              </w:rPr>
                              <w:t>1</w:t>
                            </w:r>
                            <w:r w:rsidRPr="00F3782B">
                              <w:rPr>
                                <w:b/>
                                <w:lang w:val="en-GB"/>
                              </w:rPr>
                              <w:t>, Y</w:t>
                            </w:r>
                            <w:r w:rsidRPr="00F3782B">
                              <w:rPr>
                                <w:rFonts w:cs="Times New Roman (Body CS)"/>
                                <w:b/>
                                <w:vertAlign w:val="subscript"/>
                                <w:lang w:val="en-GB"/>
                              </w:rPr>
                              <w:t>1</w:t>
                            </w:r>
                            <w:r w:rsidRPr="00F3782B">
                              <w:rPr>
                                <w:b/>
                                <w:lang w:val="en-GB"/>
                              </w:rPr>
                              <w:t>)</w:t>
                            </w:r>
                          </w:p>
                          <w:p w14:paraId="0FCFEA3C" w14:textId="77777777" w:rsidR="00F3782B" w:rsidRPr="00F3782B" w:rsidRDefault="00F3782B">
                            <w:pPr>
                              <w:rPr>
                                <w:b/>
                                <w:lang w:val="en-GB"/>
                              </w:rPr>
                            </w:pPr>
                            <w:r w:rsidRPr="00F3782B">
                              <w:rPr>
                                <w:b/>
                                <w:lang w:val="en-GB"/>
                              </w:rPr>
                              <w:t>…</w:t>
                            </w:r>
                          </w:p>
                          <w:p w14:paraId="3659C302" w14:textId="77777777" w:rsidR="00F3782B" w:rsidRPr="00F3782B" w:rsidRDefault="00F3782B" w:rsidP="00F3782B">
                            <w:pPr>
                              <w:rPr>
                                <w:b/>
                                <w:lang w:val="en-GB"/>
                              </w:rPr>
                            </w:pPr>
                            <w:r w:rsidRPr="00F3782B">
                              <w:rPr>
                                <w:b/>
                                <w:lang w:val="en-GB"/>
                              </w:rPr>
                              <w:t>(</w:t>
                            </w:r>
                            <w:proofErr w:type="spellStart"/>
                            <w:r w:rsidRPr="00F3782B">
                              <w:rPr>
                                <w:b/>
                                <w:lang w:val="en-GB"/>
                              </w:rPr>
                              <w:t>X</w:t>
                            </w:r>
                            <w:r w:rsidRPr="00F3782B">
                              <w:rPr>
                                <w:rFonts w:cs="Times New Roman (Body CS)"/>
                                <w:b/>
                                <w:vertAlign w:val="subscript"/>
                                <w:lang w:val="en-GB"/>
                              </w:rPr>
                              <w:t>n</w:t>
                            </w:r>
                            <w:proofErr w:type="spellEnd"/>
                            <w:r w:rsidRPr="00F3782B">
                              <w:rPr>
                                <w:b/>
                                <w:lang w:val="en-GB"/>
                              </w:rPr>
                              <w:t xml:space="preserve">, </w:t>
                            </w:r>
                            <w:proofErr w:type="spellStart"/>
                            <w:r w:rsidRPr="00F3782B">
                              <w:rPr>
                                <w:b/>
                                <w:lang w:val="en-GB"/>
                              </w:rPr>
                              <w:t>Y</w:t>
                            </w:r>
                            <w:r w:rsidRPr="00F3782B">
                              <w:rPr>
                                <w:rFonts w:cs="Times New Roman (Body CS)"/>
                                <w:b/>
                                <w:vertAlign w:val="subscript"/>
                                <w:lang w:val="en-GB"/>
                              </w:rPr>
                              <w:t>n</w:t>
                            </w:r>
                            <w:proofErr w:type="spellEnd"/>
                            <w:r w:rsidRPr="00F3782B">
                              <w:rPr>
                                <w:b/>
                                <w:lang w:val="en-GB"/>
                              </w:rPr>
                              <w:t>)</w:t>
                            </w:r>
                          </w:p>
                          <w:p w14:paraId="2C9AFAF2" w14:textId="77777777" w:rsidR="00F3782B" w:rsidRPr="00F3782B" w:rsidRDefault="00F3782B">
                            <w:pPr>
                              <w:rPr>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7E42D" id="Text Box 5" o:spid="_x0000_s1029" type="#_x0000_t202" style="position:absolute;margin-left:88.9pt;margin-top:1pt;width:55.1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" fillcolor="white [3201]" strokeweight=".5pt">
                <v:textbox>
                  <w:txbxContent>
                    <w:p w14:paraId="200DB598" w14:textId="77777777" w:rsidR="009864D9" w:rsidRPr="00F3782B" w:rsidRDefault="00F3782B">
                      <w:pPr>
                        <w:rPr>
                          <w:rFonts w:cs="Times New Roman (Body CS)"/>
                          <w:b/>
                          <w:vertAlign w:val="subscript"/>
                          <w:lang w:val="en-GB"/>
                        </w:rPr>
                      </w:pPr>
                      <w:r w:rsidRPr="00F3782B">
                        <w:rPr>
                          <w:b/>
                          <w:lang w:val="en-GB"/>
                        </w:rPr>
                        <w:t>(X</w:t>
                      </w:r>
                      <w:r w:rsidRPr="00F3782B">
                        <w:rPr>
                          <w:rFonts w:cs="Times New Roman (Body CS)"/>
                          <w:b/>
                          <w:vertAlign w:val="subscript"/>
                          <w:lang w:val="en-GB"/>
                        </w:rPr>
                        <w:t>1</w:t>
                      </w:r>
                      <w:r w:rsidRPr="00F3782B">
                        <w:rPr>
                          <w:b/>
                          <w:lang w:val="en-GB"/>
                        </w:rPr>
                        <w:t>, Y</w:t>
                      </w:r>
                      <w:r w:rsidR="00134D09" w:rsidRPr="00F3782B">
                        <w:rPr>
                          <w:rFonts w:cs="Times New Roman (Body CS)"/>
                          <w:b/>
                          <w:vertAlign w:val="subscript"/>
                          <w:lang w:val="en-GB"/>
                        </w:rPr>
                        <w:t>1</w:t>
                      </w:r>
                      <w:r w:rsidRPr="00F3782B">
                        <w:rPr>
                          <w:b/>
                          <w:lang w:val="en-GB"/>
                        </w:rPr>
                        <w:t>)</w:t>
                      </w:r>
                    </w:p>
                    <w:p w14:paraId="48FC3D7E" w14:textId="77777777" w:rsidR="00F3782B" w:rsidRPr="00F3782B" w:rsidRDefault="00F3782B" w:rsidP="00F3782B">
                      <w:pPr>
                        <w:rPr>
                          <w:b/>
                          <w:lang w:val="en-GB"/>
                        </w:rPr>
                      </w:pPr>
                      <w:r w:rsidRPr="00F3782B">
                        <w:rPr>
                          <w:b/>
                          <w:lang w:val="en-GB"/>
                        </w:rPr>
                        <w:t>(X</w:t>
                      </w:r>
                      <w:r w:rsidRPr="00F3782B">
                        <w:rPr>
                          <w:rFonts w:cs="Times New Roman (Body CS)"/>
                          <w:b/>
                          <w:vertAlign w:val="subscript"/>
                          <w:lang w:val="en-GB"/>
                        </w:rPr>
                        <w:t>1</w:t>
                      </w:r>
                      <w:r w:rsidRPr="00F3782B">
                        <w:rPr>
                          <w:b/>
                          <w:lang w:val="en-GB"/>
                        </w:rPr>
                        <w:t>, Y</w:t>
                      </w:r>
                      <w:r w:rsidRPr="00F3782B">
                        <w:rPr>
                          <w:rFonts w:cs="Times New Roman (Body CS)"/>
                          <w:b/>
                          <w:vertAlign w:val="subscript"/>
                          <w:lang w:val="en-GB"/>
                        </w:rPr>
                        <w:t>1</w:t>
                      </w:r>
                      <w:r w:rsidRPr="00F3782B">
                        <w:rPr>
                          <w:b/>
                          <w:lang w:val="en-GB"/>
                        </w:rPr>
                        <w:t>)</w:t>
                      </w:r>
                    </w:p>
                    <w:p w14:paraId="0FCFEA3C" w14:textId="77777777" w:rsidR="00F3782B" w:rsidRPr="00F3782B" w:rsidRDefault="00F3782B">
                      <w:pPr>
                        <w:rPr>
                          <w:b/>
                          <w:lang w:val="en-GB"/>
                        </w:rPr>
                      </w:pPr>
                      <w:r w:rsidRPr="00F3782B">
                        <w:rPr>
                          <w:b/>
                          <w:lang w:val="en-GB"/>
                        </w:rPr>
                        <w:t>…</w:t>
                      </w:r>
                    </w:p>
                    <w:p w14:paraId="3659C302" w14:textId="77777777" w:rsidR="00F3782B" w:rsidRPr="00F3782B" w:rsidRDefault="00F3782B" w:rsidP="00F3782B">
                      <w:pPr>
                        <w:rPr>
                          <w:b/>
                          <w:lang w:val="en-GB"/>
                        </w:rPr>
                      </w:pPr>
                      <w:r w:rsidRPr="00F3782B">
                        <w:rPr>
                          <w:b/>
                          <w:lang w:val="en-GB"/>
                        </w:rPr>
                        <w:t>(</w:t>
                      </w:r>
                      <w:proofErr w:type="spellStart"/>
                      <w:r w:rsidRPr="00F3782B">
                        <w:rPr>
                          <w:b/>
                          <w:lang w:val="en-GB"/>
                        </w:rPr>
                        <w:t>X</w:t>
                      </w:r>
                      <w:r w:rsidRPr="00F3782B">
                        <w:rPr>
                          <w:rFonts w:cs="Times New Roman (Body CS)"/>
                          <w:b/>
                          <w:vertAlign w:val="subscript"/>
                          <w:lang w:val="en-GB"/>
                        </w:rPr>
                        <w:t>n</w:t>
                      </w:r>
                      <w:proofErr w:type="spellEnd"/>
                      <w:r w:rsidRPr="00F3782B">
                        <w:rPr>
                          <w:b/>
                          <w:lang w:val="en-GB"/>
                        </w:rPr>
                        <w:t xml:space="preserve">, </w:t>
                      </w:r>
                      <w:proofErr w:type="spellStart"/>
                      <w:r w:rsidRPr="00F3782B">
                        <w:rPr>
                          <w:b/>
                          <w:lang w:val="en-GB"/>
                        </w:rPr>
                        <w:t>Y</w:t>
                      </w:r>
                      <w:r w:rsidRPr="00F3782B">
                        <w:rPr>
                          <w:rFonts w:cs="Times New Roman (Body CS)"/>
                          <w:b/>
                          <w:vertAlign w:val="subscript"/>
                          <w:lang w:val="en-GB"/>
                        </w:rPr>
                        <w:t>n</w:t>
                      </w:r>
                      <w:proofErr w:type="spellEnd"/>
                      <w:r w:rsidRPr="00F3782B">
                        <w:rPr>
                          <w:b/>
                          <w:lang w:val="en-GB"/>
                        </w:rPr>
                        <w:t>)</w:t>
                      </w:r>
                    </w:p>
                    <w:p w14:paraId="2C9AFAF2" w14:textId="77777777" w:rsidR="00F3782B" w:rsidRPr="00F3782B" w:rsidRDefault="00F3782B">
                      <w:pPr>
                        <w:rPr>
                          <w:b/>
                          <w:lang w:val="en-GB"/>
                        </w:rPr>
                      </w:pPr>
                    </w:p>
                  </w:txbxContent>
                </v:textbox>
              </v:shape>
            </w:pict>
          </mc:Fallback>
        </mc:AlternateContent>
      </w:r>
    </w:p>
    <w:p w14:paraId="7621D2BF" w14:textId="77777777" w:rsidR="005115B8" w:rsidRDefault="00B466CA">
      <w:pPr>
        <w:rPr>
          <w:lang w:val="en-GB"/>
        </w:rPr>
      </w:pPr>
      <w:r>
        <w:rPr>
          <w:noProof/>
          <w:lang w:val="en-GB" w:eastAsia="en-GB"/>
        </w:rPr>
        <mc:AlternateContent>
          <mc:Choice Requires="wps">
            <w:drawing>
              <wp:anchor distT="0" distB="0" distL="114300" distR="114300" simplePos="0" relativeHeight="251663360" behindDoc="0" locked="0" layoutInCell="1" allowOverlap="1" wp14:anchorId="3B7E3AEA" wp14:editId="74A70011">
                <wp:simplePos x="0" y="0"/>
                <wp:positionH relativeFrom="column">
                  <wp:posOffset>2014220</wp:posOffset>
                </wp:positionH>
                <wp:positionV relativeFrom="paragraph">
                  <wp:posOffset>92393</wp:posOffset>
                </wp:positionV>
                <wp:extent cx="471170" cy="356870"/>
                <wp:effectExtent l="0" t="12700" r="24130" b="24130"/>
                <wp:wrapNone/>
                <wp:docPr id="7" name="Right Arrow 7"/>
                <wp:cNvGraphicFramePr/>
                <a:graphic xmlns:a="http://schemas.openxmlformats.org/drawingml/2006/main">
                  <a:graphicData uri="http://schemas.microsoft.com/office/word/2010/wordprocessingShape">
                    <wps:wsp>
                      <wps:cNvSpPr/>
                      <wps:spPr>
                        <a:xfrm>
                          <a:off x="0" y="0"/>
                          <a:ext cx="471170" cy="356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243E0D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58.6pt;margin-top:7.3pt;width:37.1pt;height:2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" adj="13420" fillcolor="#4472c4 [3204]" strokecolor="#1f3763 [1604]" strokeweight="1p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45BA7CF1" wp14:editId="1E5811A1">
                <wp:simplePos x="0" y="0"/>
                <wp:positionH relativeFrom="column">
                  <wp:posOffset>4338320</wp:posOffset>
                </wp:positionH>
                <wp:positionV relativeFrom="paragraph">
                  <wp:posOffset>81598</wp:posOffset>
                </wp:positionV>
                <wp:extent cx="471170" cy="356870"/>
                <wp:effectExtent l="0" t="12700" r="24130" b="24130"/>
                <wp:wrapNone/>
                <wp:docPr id="9" name="Right Arrow 9"/>
                <wp:cNvGraphicFramePr/>
                <a:graphic xmlns:a="http://schemas.openxmlformats.org/drawingml/2006/main">
                  <a:graphicData uri="http://schemas.microsoft.com/office/word/2010/wordprocessingShape">
                    <wps:wsp>
                      <wps:cNvSpPr/>
                      <wps:spPr>
                        <a:xfrm>
                          <a:off x="0" y="0"/>
                          <a:ext cx="471170" cy="356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047CA48" id="Right Arrow 9" o:spid="_x0000_s1026" type="#_x0000_t13" style="position:absolute;margin-left:341.6pt;margin-top:6.45pt;width:37.1pt;height:2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" adj="13420" fillcolor="#4472c4 [3204]" strokecolor="#1f3763 [1604]" strokeweight="1pt"/>
            </w:pict>
          </mc:Fallback>
        </mc:AlternateContent>
      </w:r>
    </w:p>
    <w:p w14:paraId="0A9ECE2B" w14:textId="77777777" w:rsidR="005115B8" w:rsidRDefault="005115B8">
      <w:pPr>
        <w:rPr>
          <w:lang w:val="en-GB"/>
        </w:rPr>
      </w:pPr>
    </w:p>
    <w:p w14:paraId="095806F0" w14:textId="77777777" w:rsidR="005115B8" w:rsidRDefault="002633A3">
      <w:pPr>
        <w:rPr>
          <w:lang w:val="en-GB"/>
        </w:rPr>
      </w:pPr>
      <w:r>
        <w:rPr>
          <w:noProof/>
          <w:lang w:val="en-GB" w:eastAsia="en-GB"/>
        </w:rPr>
        <mc:AlternateContent>
          <mc:Choice Requires="wps">
            <w:drawing>
              <wp:anchor distT="0" distB="0" distL="114300" distR="114300" simplePos="0" relativeHeight="251684864" behindDoc="0" locked="0" layoutInCell="1" allowOverlap="1" wp14:anchorId="33A90C6E" wp14:editId="774EA19D">
                <wp:simplePos x="0" y="0"/>
                <wp:positionH relativeFrom="column">
                  <wp:posOffset>3870960</wp:posOffset>
                </wp:positionH>
                <wp:positionV relativeFrom="paragraph">
                  <wp:posOffset>25083</wp:posOffset>
                </wp:positionV>
                <wp:extent cx="1271270" cy="971550"/>
                <wp:effectExtent l="25400" t="0" r="11430" b="69850"/>
                <wp:wrapNone/>
                <wp:docPr id="26" name="Curved Connector 26"/>
                <wp:cNvGraphicFramePr/>
                <a:graphic xmlns:a="http://schemas.openxmlformats.org/drawingml/2006/main">
                  <a:graphicData uri="http://schemas.microsoft.com/office/word/2010/wordprocessingShape">
                    <wps:wsp>
                      <wps:cNvCnPr/>
                      <wps:spPr>
                        <a:xfrm flipH="1">
                          <a:off x="0" y="0"/>
                          <a:ext cx="1271270" cy="971550"/>
                        </a:xfrm>
                        <a:prstGeom prst="curvedConnector3">
                          <a:avLst>
                            <a:gd name="adj1" fmla="val 2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19A3DC0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6" o:spid="_x0000_s1026" type="#_x0000_t38" style="position:absolute;margin-left:304.8pt;margin-top:2pt;width:100.1pt;height:76.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" adj="604" strokecolor="black [3213]" strokeweight=".5pt">
                <v:stroke endarrow="block" joinstyle="miter"/>
              </v:shape>
            </w:pict>
          </mc:Fallback>
        </mc:AlternateContent>
      </w:r>
    </w:p>
    <w:p w14:paraId="110EEB53" w14:textId="77777777" w:rsidR="005115B8" w:rsidRDefault="005115B8">
      <w:pPr>
        <w:rPr>
          <w:lang w:val="en-GB"/>
        </w:rPr>
      </w:pPr>
    </w:p>
    <w:p w14:paraId="0466833B" w14:textId="77777777" w:rsidR="005115B8" w:rsidRDefault="005115B8">
      <w:pPr>
        <w:rPr>
          <w:lang w:val="en-GB"/>
        </w:rPr>
      </w:pPr>
    </w:p>
    <w:p w14:paraId="6BC52B20" w14:textId="77777777" w:rsidR="00F946D4" w:rsidRDefault="004E1B0A">
      <w:pPr>
        <w:rPr>
          <w:lang w:val="en-GB"/>
        </w:rPr>
      </w:pPr>
      <w:r w:rsidRPr="004E1B0A">
        <w:rPr>
          <w:b/>
          <w:u w:val="single"/>
          <w:lang w:val="en-GB"/>
        </w:rPr>
        <w:t>Prediction Phase</w:t>
      </w:r>
      <w:r>
        <w:rPr>
          <w:lang w:val="en-GB"/>
        </w:rPr>
        <w:t>:</w:t>
      </w:r>
    </w:p>
    <w:p w14:paraId="0614496A" w14:textId="77777777" w:rsidR="00F946D4" w:rsidRDefault="00482F5E">
      <w:pPr>
        <w:rPr>
          <w:lang w:val="en-GB"/>
        </w:rPr>
      </w:pPr>
      <w:r>
        <w:rPr>
          <w:noProof/>
          <w:lang w:val="en-GB" w:eastAsia="en-GB"/>
        </w:rPr>
        <mc:AlternateContent>
          <mc:Choice Requires="wps">
            <w:drawing>
              <wp:anchor distT="0" distB="0" distL="114300" distR="114300" simplePos="0" relativeHeight="251679744" behindDoc="0" locked="0" layoutInCell="1" allowOverlap="1" wp14:anchorId="1E9AF315" wp14:editId="396C2799">
                <wp:simplePos x="0" y="0"/>
                <wp:positionH relativeFrom="column">
                  <wp:posOffset>957263</wp:posOffset>
                </wp:positionH>
                <wp:positionV relativeFrom="paragraph">
                  <wp:posOffset>181610</wp:posOffset>
                </wp:positionV>
                <wp:extent cx="371475" cy="428625"/>
                <wp:effectExtent l="0" t="0" r="9525" b="15875"/>
                <wp:wrapNone/>
                <wp:docPr id="18" name="Text Box 18"/>
                <wp:cNvGraphicFramePr/>
                <a:graphic xmlns:a="http://schemas.openxmlformats.org/drawingml/2006/main">
                  <a:graphicData uri="http://schemas.microsoft.com/office/word/2010/wordprocessingShape">
                    <wps:wsp>
                      <wps:cNvSpPr txBox="1"/>
                      <wps:spPr>
                        <a:xfrm>
                          <a:off x="0" y="0"/>
                          <a:ext cx="371475" cy="428625"/>
                        </a:xfrm>
                        <a:prstGeom prst="rect">
                          <a:avLst/>
                        </a:prstGeom>
                        <a:solidFill>
                          <a:schemeClr val="lt1"/>
                        </a:solidFill>
                        <a:ln w="6350">
                          <a:solidFill>
                            <a:prstClr val="black"/>
                          </a:solidFill>
                        </a:ln>
                      </wps:spPr>
                      <wps:txbx>
                        <w:txbxContent>
                          <w:p w14:paraId="3948368D" w14:textId="77777777" w:rsidR="00482F5E" w:rsidRPr="00482F5E" w:rsidRDefault="00482F5E" w:rsidP="00482F5E">
                            <w:pPr>
                              <w:jc w:val="center"/>
                              <w:rPr>
                                <w:b/>
                                <w:lang w:val="en-GB"/>
                              </w:rPr>
                            </w:pPr>
                            <w:r>
                              <w:rPr>
                                <w:b/>
                                <w:lang w:val="en-G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AF315" id="Text Box 18" o:spid="_x0000_s1030" type="#_x0000_t202" style="position:absolute;margin-left:75.4pt;margin-top:14.3pt;width:29.25pt;height:33.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" fillcolor="white [3201]" strokeweight=".5pt">
                <v:textbox>
                  <w:txbxContent>
                    <w:p w14:paraId="3948368D" w14:textId="77777777" w:rsidR="00482F5E" w:rsidRPr="00482F5E" w:rsidRDefault="00482F5E" w:rsidP="00482F5E">
                      <w:pPr>
                        <w:jc w:val="center"/>
                        <w:rPr>
                          <w:b/>
                          <w:lang w:val="en-GB"/>
                        </w:rPr>
                      </w:pPr>
                      <w:r>
                        <w:rPr>
                          <w:b/>
                          <w:lang w:val="en-GB"/>
                        </w:rPr>
                        <w:t>X</w:t>
                      </w:r>
                    </w:p>
                  </w:txbxContent>
                </v:textbox>
              </v:shape>
            </w:pict>
          </mc:Fallback>
        </mc:AlternateContent>
      </w:r>
    </w:p>
    <w:p w14:paraId="53511271" w14:textId="77777777" w:rsidR="00F946D4" w:rsidRDefault="00482F5E">
      <w:pPr>
        <w:rPr>
          <w:lang w:val="en-GB"/>
        </w:rPr>
      </w:pPr>
      <w:r>
        <w:rPr>
          <w:noProof/>
          <w:lang w:val="en-GB" w:eastAsia="en-GB"/>
        </w:rPr>
        <mc:AlternateContent>
          <mc:Choice Requires="wps">
            <w:drawing>
              <wp:anchor distT="0" distB="0" distL="114300" distR="114300" simplePos="0" relativeHeight="251677696" behindDoc="0" locked="0" layoutInCell="1" allowOverlap="1" wp14:anchorId="0537F08D" wp14:editId="4E140E24">
                <wp:simplePos x="0" y="0"/>
                <wp:positionH relativeFrom="column">
                  <wp:posOffset>4829175</wp:posOffset>
                </wp:positionH>
                <wp:positionV relativeFrom="paragraph">
                  <wp:posOffset>124143</wp:posOffset>
                </wp:positionV>
                <wp:extent cx="1428750" cy="428625"/>
                <wp:effectExtent l="0" t="0" r="19050" b="15875"/>
                <wp:wrapNone/>
                <wp:docPr id="17" name="Text Box 17"/>
                <wp:cNvGraphicFramePr/>
                <a:graphic xmlns:a="http://schemas.openxmlformats.org/drawingml/2006/main">
                  <a:graphicData uri="http://schemas.microsoft.com/office/word/2010/wordprocessingShape">
                    <wps:wsp>
                      <wps:cNvSpPr txBox="1"/>
                      <wps:spPr>
                        <a:xfrm>
                          <a:off x="0" y="0"/>
                          <a:ext cx="1428750" cy="428625"/>
                        </a:xfrm>
                        <a:prstGeom prst="rect">
                          <a:avLst/>
                        </a:prstGeom>
                        <a:solidFill>
                          <a:schemeClr val="lt1"/>
                        </a:solidFill>
                        <a:ln w="6350">
                          <a:solidFill>
                            <a:prstClr val="black"/>
                          </a:solidFill>
                        </a:ln>
                      </wps:spPr>
                      <wps:txbx>
                        <w:txbxContent>
                          <w:p w14:paraId="1185372A" w14:textId="77777777" w:rsidR="00482F5E" w:rsidRPr="00482F5E" w:rsidRDefault="00482F5E" w:rsidP="00482F5E">
                            <w:pPr>
                              <w:jc w:val="center"/>
                              <w:rPr>
                                <w:b/>
                                <w:lang w:val="en-GB"/>
                              </w:rPr>
                            </w:pPr>
                            <w:r w:rsidRPr="00482F5E">
                              <w:rPr>
                                <w:b/>
                                <w:lang w:val="en-GB"/>
                              </w:rPr>
                              <w:t>Predicted Label</w:t>
                            </w:r>
                          </w:p>
                          <w:p w14:paraId="3EA20A85" w14:textId="77777777" w:rsidR="00482F5E" w:rsidRPr="00482F5E" w:rsidRDefault="00482F5E" w:rsidP="00482F5E">
                            <w:pPr>
                              <w:jc w:val="center"/>
                              <w:rPr>
                                <w:b/>
                                <w:lang w:val="en-GB"/>
                              </w:rPr>
                            </w:pPr>
                            <w:r w:rsidRPr="00482F5E">
                              <w:rPr>
                                <w:b/>
                                <w:lang w:val="en-GB"/>
                              </w:rPr>
                              <w:t>Y=F(X)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7F08D" id="Text Box 17" o:spid="_x0000_s1031" type="#_x0000_t202" style="position:absolute;margin-left:380.25pt;margin-top:9.8pt;width:112.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" fillcolor="white [3201]" strokeweight=".5pt">
                <v:textbox>
                  <w:txbxContent>
                    <w:p w14:paraId="1185372A" w14:textId="77777777" w:rsidR="00482F5E" w:rsidRPr="00482F5E" w:rsidRDefault="00482F5E" w:rsidP="00482F5E">
                      <w:pPr>
                        <w:jc w:val="center"/>
                        <w:rPr>
                          <w:b/>
                          <w:lang w:val="en-GB"/>
                        </w:rPr>
                      </w:pPr>
                      <w:r w:rsidRPr="00482F5E">
                        <w:rPr>
                          <w:b/>
                          <w:lang w:val="en-GB"/>
                        </w:rPr>
                        <w:t>Predicted Label</w:t>
                      </w:r>
                    </w:p>
                    <w:p w14:paraId="3EA20A85" w14:textId="77777777" w:rsidR="00482F5E" w:rsidRPr="00482F5E" w:rsidRDefault="00482F5E" w:rsidP="00482F5E">
                      <w:pPr>
                        <w:jc w:val="center"/>
                        <w:rPr>
                          <w:b/>
                          <w:lang w:val="en-GB"/>
                        </w:rPr>
                      </w:pPr>
                      <w:r w:rsidRPr="00482F5E">
                        <w:rPr>
                          <w:b/>
                          <w:lang w:val="en-GB"/>
                        </w:rPr>
                        <w:t>Y=F(X)</w:t>
                      </w:r>
                    </w:p>
                  </w:txbxContent>
                </v:textbox>
              </v:shape>
            </w:pict>
          </mc:Fallback>
        </mc:AlternateContent>
      </w:r>
    </w:p>
    <w:p w14:paraId="683D55F6" w14:textId="77777777" w:rsidR="00F946D4" w:rsidRDefault="00FE6D8B">
      <w:pPr>
        <w:rPr>
          <w:lang w:val="en-GB"/>
        </w:rPr>
      </w:pPr>
      <w:r>
        <w:rPr>
          <w:noProof/>
          <w:lang w:val="en-GB" w:eastAsia="en-GB"/>
        </w:rPr>
        <mc:AlternateContent>
          <mc:Choice Requires="wps">
            <w:drawing>
              <wp:anchor distT="0" distB="0" distL="114300" distR="114300" simplePos="0" relativeHeight="251682816" behindDoc="0" locked="0" layoutInCell="1" allowOverlap="1" wp14:anchorId="726F4867" wp14:editId="323982A4">
                <wp:simplePos x="0" y="0"/>
                <wp:positionH relativeFrom="column">
                  <wp:posOffset>-647700</wp:posOffset>
                </wp:positionH>
                <wp:positionV relativeFrom="paragraph">
                  <wp:posOffset>142875</wp:posOffset>
                </wp:positionV>
                <wp:extent cx="1193800" cy="15716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93800" cy="1571625"/>
                        </a:xfrm>
                        <a:prstGeom prst="rect">
                          <a:avLst/>
                        </a:prstGeom>
                        <a:noFill/>
                        <a:ln w="6350">
                          <a:noFill/>
                        </a:ln>
                      </wps:spPr>
                      <wps:txbx>
                        <w:txbxContent>
                          <w:p w14:paraId="154214FF" w14:textId="77777777" w:rsidR="008A6C1C" w:rsidRDefault="00FE6D8B" w:rsidP="008A6C1C">
                            <w:pPr>
                              <w:jc w:val="center"/>
                              <w:rPr>
                                <w:b/>
                                <w:lang w:val="en-GB"/>
                              </w:rPr>
                            </w:pPr>
                            <w:r>
                              <w:rPr>
                                <w:b/>
                                <w:noProof/>
                                <w:lang w:val="en-GB" w:eastAsia="en-GB"/>
                              </w:rPr>
                              <w:drawing>
                                <wp:inline distT="0" distB="0" distL="0" distR="0" wp14:anchorId="292A13DB" wp14:editId="4E48789F">
                                  <wp:extent cx="584200" cy="86200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0-16 at 4.24.12 PM.png"/>
                                          <pic:cNvPicPr/>
                                        </pic:nvPicPr>
                                        <pic:blipFill>
                                          <a:blip r:embed="rId10">
                                            <a:extLst>
                                              <a:ext uri="{28A0092B-C50C-407E-A947-70E740481C1C}">
                                                <a14:useLocalDpi xmlns:a14="http://schemas.microsoft.com/office/drawing/2010/main" val="0"/>
                                              </a:ext>
                                            </a:extLst>
                                          </a:blip>
                                          <a:stretch>
                                            <a:fillRect/>
                                          </a:stretch>
                                        </pic:blipFill>
                                        <pic:spPr>
                                          <a:xfrm>
                                            <a:off x="0" y="0"/>
                                            <a:ext cx="588605" cy="868502"/>
                                          </a:xfrm>
                                          <a:prstGeom prst="rect">
                                            <a:avLst/>
                                          </a:prstGeom>
                                        </pic:spPr>
                                      </pic:pic>
                                    </a:graphicData>
                                  </a:graphic>
                                </wp:inline>
                              </w:drawing>
                            </w:r>
                          </w:p>
                          <w:p w14:paraId="232C29B2" w14:textId="77777777" w:rsidR="00FE6D8B" w:rsidRDefault="00FE6D8B" w:rsidP="008A6C1C">
                            <w:pPr>
                              <w:jc w:val="center"/>
                              <w:rPr>
                                <w:b/>
                                <w:lang w:val="en-GB"/>
                              </w:rPr>
                            </w:pPr>
                          </w:p>
                          <w:p w14:paraId="704847D6" w14:textId="77777777" w:rsidR="00FE6D8B" w:rsidRPr="00482F5E" w:rsidRDefault="00FE6D8B" w:rsidP="008A6C1C">
                            <w:pPr>
                              <w:jc w:val="center"/>
                              <w:rPr>
                                <w:b/>
                                <w:lang w:val="en-GB"/>
                              </w:rPr>
                            </w:pPr>
                            <w:r>
                              <w:rPr>
                                <w:b/>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F4867" id="Text Box 22" o:spid="_x0000_s1032" type="#_x0000_t202" style="position:absolute;margin-left:-51pt;margin-top:11.25pt;width:94pt;height:1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" filled="f" stroked="f" strokeweight=".5pt">
                <v:textbox>
                  <w:txbxContent>
                    <w:p w14:paraId="154214FF" w14:textId="77777777" w:rsidR="008A6C1C" w:rsidRDefault="00FE6D8B" w:rsidP="008A6C1C">
                      <w:pPr>
                        <w:jc w:val="center"/>
                        <w:rPr>
                          <w:b/>
                          <w:lang w:val="en-GB"/>
                        </w:rPr>
                      </w:pPr>
                      <w:r>
                        <w:rPr>
                          <w:b/>
                          <w:noProof/>
                          <w:lang w:val="en-GB" w:eastAsia="en-GB"/>
                        </w:rPr>
                        <w:drawing>
                          <wp:inline distT="0" distB="0" distL="0" distR="0" wp14:anchorId="292A13DB" wp14:editId="4E48789F">
                            <wp:extent cx="584200" cy="86200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0-16 at 4.24.12 PM.png"/>
                                    <pic:cNvPicPr/>
                                  </pic:nvPicPr>
                                  <pic:blipFill>
                                    <a:blip r:embed="rId10">
                                      <a:extLst>
                                        <a:ext uri="{28A0092B-C50C-407E-A947-70E740481C1C}">
                                          <a14:useLocalDpi xmlns:a14="http://schemas.microsoft.com/office/drawing/2010/main" val="0"/>
                                        </a:ext>
                                      </a:extLst>
                                    </a:blip>
                                    <a:stretch>
                                      <a:fillRect/>
                                    </a:stretch>
                                  </pic:blipFill>
                                  <pic:spPr>
                                    <a:xfrm>
                                      <a:off x="0" y="0"/>
                                      <a:ext cx="588605" cy="868502"/>
                                    </a:xfrm>
                                    <a:prstGeom prst="rect">
                                      <a:avLst/>
                                    </a:prstGeom>
                                  </pic:spPr>
                                </pic:pic>
                              </a:graphicData>
                            </a:graphic>
                          </wp:inline>
                        </w:drawing>
                      </w:r>
                    </w:p>
                    <w:p w14:paraId="232C29B2" w14:textId="77777777" w:rsidR="00FE6D8B" w:rsidRDefault="00FE6D8B" w:rsidP="008A6C1C">
                      <w:pPr>
                        <w:jc w:val="center"/>
                        <w:rPr>
                          <w:b/>
                          <w:lang w:val="en-GB"/>
                        </w:rPr>
                      </w:pPr>
                    </w:p>
                    <w:p w14:paraId="704847D6" w14:textId="77777777" w:rsidR="00FE6D8B" w:rsidRPr="00482F5E" w:rsidRDefault="00FE6D8B" w:rsidP="008A6C1C">
                      <w:pPr>
                        <w:jc w:val="center"/>
                        <w:rPr>
                          <w:b/>
                          <w:lang w:val="en-GB"/>
                        </w:rPr>
                      </w:pPr>
                      <w:r>
                        <w:rPr>
                          <w:b/>
                          <w:lang w:val="en-GB"/>
                        </w:rPr>
                        <w:t>User</w:t>
                      </w:r>
                    </w:p>
                  </w:txbxContent>
                </v:textbox>
              </v:shape>
            </w:pict>
          </mc:Fallback>
        </mc:AlternateContent>
      </w:r>
    </w:p>
    <w:p w14:paraId="1417A133" w14:textId="77777777" w:rsidR="00F946D4" w:rsidRDefault="00CA6B5F">
      <w:pPr>
        <w:rPr>
          <w:lang w:val="en-GB"/>
        </w:rPr>
      </w:pPr>
      <w:r>
        <w:rPr>
          <w:noProof/>
          <w:lang w:val="en-GB" w:eastAsia="en-GB"/>
        </w:rPr>
        <mc:AlternateContent>
          <mc:Choice Requires="wps">
            <w:drawing>
              <wp:anchor distT="0" distB="0" distL="114300" distR="114300" simplePos="0" relativeHeight="251668480" behindDoc="0" locked="0" layoutInCell="1" allowOverlap="1" wp14:anchorId="6355A4B8" wp14:editId="679D0A32">
                <wp:simplePos x="0" y="0"/>
                <wp:positionH relativeFrom="column">
                  <wp:posOffset>771525</wp:posOffset>
                </wp:positionH>
                <wp:positionV relativeFrom="paragraph">
                  <wp:posOffset>165735</wp:posOffset>
                </wp:positionV>
                <wp:extent cx="885825" cy="314325"/>
                <wp:effectExtent l="0" t="0" r="28575" b="15875"/>
                <wp:wrapNone/>
                <wp:docPr id="11" name="Pentagon 11"/>
                <wp:cNvGraphicFramePr/>
                <a:graphic xmlns:a="http://schemas.openxmlformats.org/drawingml/2006/main">
                  <a:graphicData uri="http://schemas.microsoft.com/office/word/2010/wordprocessingShape">
                    <wps:wsp>
                      <wps:cNvSpPr/>
                      <wps:spPr>
                        <a:xfrm>
                          <a:off x="0" y="0"/>
                          <a:ext cx="885825" cy="314325"/>
                        </a:xfrm>
                        <a:prstGeom prst="homePlat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14E5B" w14:textId="77777777" w:rsidR="008A6C1C" w:rsidRPr="008A6C1C" w:rsidRDefault="00FE6D8B" w:rsidP="008A6C1C">
                            <w:pPr>
                              <w:jc w:val="center"/>
                              <w:rPr>
                                <w:b/>
                                <w:color w:val="000000" w:themeColor="text1"/>
                                <w:sz w:val="15"/>
                                <w:lang w:val="en-GB"/>
                              </w:rPr>
                            </w:pPr>
                            <w:r>
                              <w:rPr>
                                <w:b/>
                                <w:color w:val="000000" w:themeColor="text1"/>
                                <w:sz w:val="15"/>
                                <w:lang w:val="en-GB"/>
                              </w:rPr>
                              <w:t>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55A4B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33" type="#_x0000_t15" style="position:absolute;margin-left:60.75pt;margin-top:13.05pt;width:69.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" adj="17768" fillcolor="#cfcdcd [2894]" strokecolor="#1f3763 [1604]" strokeweight="1pt">
                <v:textbox>
                  <w:txbxContent>
                    <w:p w14:paraId="25614E5B" w14:textId="77777777" w:rsidR="008A6C1C" w:rsidRPr="008A6C1C" w:rsidRDefault="00FE6D8B" w:rsidP="008A6C1C">
                      <w:pPr>
                        <w:jc w:val="center"/>
                        <w:rPr>
                          <w:b/>
                          <w:color w:val="000000" w:themeColor="text1"/>
                          <w:sz w:val="15"/>
                          <w:lang w:val="en-GB"/>
                        </w:rPr>
                      </w:pPr>
                      <w:r>
                        <w:rPr>
                          <w:b/>
                          <w:color w:val="000000" w:themeColor="text1"/>
                          <w:sz w:val="15"/>
                          <w:lang w:val="en-GB"/>
                        </w:rPr>
                        <w:t>Input Text</w:t>
                      </w:r>
                    </w:p>
                  </w:txbxContent>
                </v:textbox>
              </v:shape>
            </w:pict>
          </mc:Fallback>
        </mc:AlternateContent>
      </w:r>
      <w:r w:rsidR="00482F5E">
        <w:rPr>
          <w:noProof/>
          <w:lang w:val="en-GB" w:eastAsia="en-GB"/>
        </w:rPr>
        <mc:AlternateContent>
          <mc:Choice Requires="wps">
            <w:drawing>
              <wp:anchor distT="0" distB="0" distL="114300" distR="114300" simplePos="0" relativeHeight="251674624" behindDoc="0" locked="0" layoutInCell="1" allowOverlap="1" wp14:anchorId="0E9D1AD3" wp14:editId="3C1AD164">
                <wp:simplePos x="0" y="0"/>
                <wp:positionH relativeFrom="column">
                  <wp:posOffset>2399665</wp:posOffset>
                </wp:positionH>
                <wp:positionV relativeFrom="paragraph">
                  <wp:posOffset>13970</wp:posOffset>
                </wp:positionV>
                <wp:extent cx="1585595" cy="1385570"/>
                <wp:effectExtent l="0" t="14287" r="25717" b="25718"/>
                <wp:wrapNone/>
                <wp:docPr id="14" name="Triangle 14"/>
                <wp:cNvGraphicFramePr/>
                <a:graphic xmlns:a="http://schemas.openxmlformats.org/drawingml/2006/main">
                  <a:graphicData uri="http://schemas.microsoft.com/office/word/2010/wordprocessingShape">
                    <wps:wsp>
                      <wps:cNvSpPr/>
                      <wps:spPr>
                        <a:xfrm rot="5400000">
                          <a:off x="0" y="0"/>
                          <a:ext cx="1585595" cy="1385570"/>
                        </a:xfrm>
                        <a:prstGeom prst="triangle">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15A27" w14:textId="77777777" w:rsidR="00482F5E" w:rsidRPr="00F946D4" w:rsidRDefault="00482F5E" w:rsidP="00482F5E">
                            <w:pPr>
                              <w:jc w:val="center"/>
                              <w:rPr>
                                <w:b/>
                                <w:color w:val="000000" w:themeColor="text1"/>
                                <w:lang w:val="en-GB"/>
                              </w:rPr>
                            </w:pPr>
                            <w:r>
                              <w:rPr>
                                <w:b/>
                                <w:color w:val="000000" w:themeColor="text1"/>
                                <w:lang w:val="en-GB"/>
                              </w:rPr>
                              <w:t>Model F</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D1AD3" id="Triangle 14" o:spid="_x0000_s1034" type="#_x0000_t5" style="position:absolute;margin-left:188.95pt;margin-top:1.1pt;width:124.85pt;height:10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" fillcolor="#ffc000 [3207]" strokecolor="#ffc000" strokeweight="1pt">
                <v:textbox style="layout-flow:vertical;mso-layout-flow-alt:bottom-to-top">
                  <w:txbxContent>
                    <w:p w14:paraId="40D15A27" w14:textId="77777777" w:rsidR="00482F5E" w:rsidRPr="00F946D4" w:rsidRDefault="00482F5E" w:rsidP="00482F5E">
                      <w:pPr>
                        <w:jc w:val="center"/>
                        <w:rPr>
                          <w:b/>
                          <w:color w:val="000000" w:themeColor="text1"/>
                          <w:lang w:val="en-GB"/>
                        </w:rPr>
                      </w:pPr>
                      <w:r>
                        <w:rPr>
                          <w:b/>
                          <w:color w:val="000000" w:themeColor="text1"/>
                          <w:lang w:val="en-GB"/>
                        </w:rPr>
                        <w:t>Model F</w:t>
                      </w:r>
                    </w:p>
                  </w:txbxContent>
                </v:textbox>
              </v:shape>
            </w:pict>
          </mc:Fallback>
        </mc:AlternateContent>
      </w:r>
    </w:p>
    <w:p w14:paraId="698FEB68" w14:textId="77777777" w:rsidR="00F946D4" w:rsidRDefault="00726508">
      <w:pPr>
        <w:rPr>
          <w:lang w:val="en-GB"/>
        </w:rPr>
      </w:pPr>
      <w:r>
        <w:rPr>
          <w:noProof/>
          <w:lang w:val="en-GB" w:eastAsia="en-GB"/>
        </w:rPr>
        <mc:AlternateContent>
          <mc:Choice Requires="wps">
            <w:drawing>
              <wp:anchor distT="0" distB="0" distL="114300" distR="114300" simplePos="0" relativeHeight="251685888" behindDoc="0" locked="0" layoutInCell="1" allowOverlap="1" wp14:anchorId="6BDFC0C4" wp14:editId="01F31E6F">
                <wp:simplePos x="0" y="0"/>
                <wp:positionH relativeFrom="column">
                  <wp:posOffset>1647825</wp:posOffset>
                </wp:positionH>
                <wp:positionV relativeFrom="paragraph">
                  <wp:posOffset>127000</wp:posOffset>
                </wp:positionV>
                <wp:extent cx="842645"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842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BAD24A0"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9.75pt,10pt" to="196.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" strokecolor="#4472c4 [3204]" strokeweight=".5pt">
                <v:stroke joinstyle="miter"/>
              </v:line>
            </w:pict>
          </mc:Fallback>
        </mc:AlternateContent>
      </w:r>
      <w:r w:rsidR="008A6C1C">
        <w:rPr>
          <w:noProof/>
          <w:lang w:val="en-GB" w:eastAsia="en-GB"/>
        </w:rPr>
        <mc:AlternateContent>
          <mc:Choice Requires="wps">
            <w:drawing>
              <wp:anchor distT="0" distB="0" distL="114300" distR="114300" simplePos="0" relativeHeight="251680768" behindDoc="0" locked="0" layoutInCell="1" allowOverlap="1" wp14:anchorId="66E34C48" wp14:editId="38F25CB2">
                <wp:simplePos x="0" y="0"/>
                <wp:positionH relativeFrom="column">
                  <wp:posOffset>4943793</wp:posOffset>
                </wp:positionH>
                <wp:positionV relativeFrom="paragraph">
                  <wp:posOffset>123825</wp:posOffset>
                </wp:positionV>
                <wp:extent cx="1171575" cy="900113"/>
                <wp:effectExtent l="0" t="0" r="9525" b="14605"/>
                <wp:wrapNone/>
                <wp:docPr id="21" name="Text Box 21"/>
                <wp:cNvGraphicFramePr/>
                <a:graphic xmlns:a="http://schemas.openxmlformats.org/drawingml/2006/main">
                  <a:graphicData uri="http://schemas.microsoft.com/office/word/2010/wordprocessingShape">
                    <wps:wsp>
                      <wps:cNvSpPr txBox="1"/>
                      <wps:spPr>
                        <a:xfrm>
                          <a:off x="0" y="0"/>
                          <a:ext cx="1171575" cy="900113"/>
                        </a:xfrm>
                        <a:prstGeom prst="rect">
                          <a:avLst/>
                        </a:prstGeom>
                        <a:solidFill>
                          <a:schemeClr val="lt1"/>
                        </a:solidFill>
                        <a:ln w="6350">
                          <a:solidFill>
                            <a:prstClr val="black"/>
                          </a:solidFill>
                        </a:ln>
                      </wps:spPr>
                      <wps:txbx>
                        <w:txbxContent>
                          <w:p w14:paraId="52EFBD0F" w14:textId="77777777" w:rsidR="008A6C1C" w:rsidRDefault="008A6C1C">
                            <w:r>
                              <w:rPr>
                                <w:noProof/>
                                <w:lang w:val="en-GB" w:eastAsia="en-GB"/>
                              </w:rPr>
                              <w:drawing>
                                <wp:inline distT="0" distB="0" distL="0" distR="0" wp14:anchorId="4D485137" wp14:editId="6A608292">
                                  <wp:extent cx="982345" cy="74924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0-14 at 11.00.50 PM.png"/>
                                          <pic:cNvPicPr/>
                                        </pic:nvPicPr>
                                        <pic:blipFill>
                                          <a:blip r:embed="rId11">
                                            <a:extLst>
                                              <a:ext uri="{28A0092B-C50C-407E-A947-70E740481C1C}">
                                                <a14:useLocalDpi xmlns:a14="http://schemas.microsoft.com/office/drawing/2010/main" val="0"/>
                                              </a:ext>
                                            </a:extLst>
                                          </a:blip>
                                          <a:stretch>
                                            <a:fillRect/>
                                          </a:stretch>
                                        </pic:blipFill>
                                        <pic:spPr>
                                          <a:xfrm>
                                            <a:off x="0" y="0"/>
                                            <a:ext cx="982345" cy="7492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34C48" id="Text Box 21" o:spid="_x0000_s1035" type="#_x0000_t202" style="position:absolute;margin-left:389.3pt;margin-top:9.75pt;width:92.25pt;height:70.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" fillcolor="white [3201]" strokeweight=".5pt">
                <v:textbox>
                  <w:txbxContent>
                    <w:p w14:paraId="52EFBD0F" w14:textId="77777777" w:rsidR="008A6C1C" w:rsidRDefault="008A6C1C">
                      <w:r>
                        <w:rPr>
                          <w:noProof/>
                          <w:lang w:val="en-GB" w:eastAsia="en-GB"/>
                        </w:rPr>
                        <w:drawing>
                          <wp:inline distT="0" distB="0" distL="0" distR="0" wp14:anchorId="4D485137" wp14:editId="6A608292">
                            <wp:extent cx="982345" cy="74924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0-14 at 11.00.50 PM.png"/>
                                    <pic:cNvPicPr/>
                                  </pic:nvPicPr>
                                  <pic:blipFill>
                                    <a:blip r:embed="rId11">
                                      <a:extLst>
                                        <a:ext uri="{28A0092B-C50C-407E-A947-70E740481C1C}">
                                          <a14:useLocalDpi xmlns:a14="http://schemas.microsoft.com/office/drawing/2010/main" val="0"/>
                                        </a:ext>
                                      </a:extLst>
                                    </a:blip>
                                    <a:stretch>
                                      <a:fillRect/>
                                    </a:stretch>
                                  </pic:blipFill>
                                  <pic:spPr>
                                    <a:xfrm>
                                      <a:off x="0" y="0"/>
                                      <a:ext cx="982345" cy="749246"/>
                                    </a:xfrm>
                                    <a:prstGeom prst="rect">
                                      <a:avLst/>
                                    </a:prstGeom>
                                  </pic:spPr>
                                </pic:pic>
                              </a:graphicData>
                            </a:graphic>
                          </wp:inline>
                        </w:drawing>
                      </w:r>
                    </w:p>
                  </w:txbxContent>
                </v:textbox>
              </v:shape>
            </w:pict>
          </mc:Fallback>
        </mc:AlternateContent>
      </w:r>
    </w:p>
    <w:p w14:paraId="5146D25E" w14:textId="77777777" w:rsidR="00435BAF" w:rsidRDefault="00FE6D8B">
      <w:pPr>
        <w:rPr>
          <w:lang w:val="en-GB"/>
        </w:rPr>
      </w:pPr>
      <w:r>
        <w:rPr>
          <w:noProof/>
          <w:lang w:val="en-GB" w:eastAsia="en-GB"/>
        </w:rPr>
        <mc:AlternateContent>
          <mc:Choice Requires="wps">
            <w:drawing>
              <wp:anchor distT="0" distB="0" distL="114300" distR="114300" simplePos="0" relativeHeight="251688960" behindDoc="0" locked="0" layoutInCell="1" allowOverlap="1" wp14:anchorId="44DAF0C8" wp14:editId="1E53F383">
                <wp:simplePos x="0" y="0"/>
                <wp:positionH relativeFrom="column">
                  <wp:posOffset>241300</wp:posOffset>
                </wp:positionH>
                <wp:positionV relativeFrom="paragraph">
                  <wp:posOffset>102870</wp:posOffset>
                </wp:positionV>
                <wp:extent cx="495300"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711BD17" id="_x0000_t32" coordsize="21600,21600" o:spt="32" o:oned="t" path="m,l21600,21600e" filled="f">
                <v:path arrowok="t" fillok="f" o:connecttype="none"/>
                <o:lock v:ext="edit" shapetype="t"/>
              </v:shapetype>
              <v:shape id="Straight Arrow Connector 25" o:spid="_x0000_s1026" type="#_x0000_t32" style="position:absolute;margin-left:19pt;margin-top:8.1pt;width:39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8+1AEAAAEE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" strokecolor="#4472c4 [3204]" strokeweight=".5pt">
                <v:stroke endarrow="block" joinstyle="miter"/>
              </v:shape>
            </w:pict>
          </mc:Fallback>
        </mc:AlternateContent>
      </w:r>
      <w:r w:rsidR="00482F5E">
        <w:rPr>
          <w:noProof/>
          <w:lang w:val="en-GB" w:eastAsia="en-GB"/>
        </w:rPr>
        <mc:AlternateContent>
          <mc:Choice Requires="wps">
            <w:drawing>
              <wp:anchor distT="0" distB="0" distL="114300" distR="114300" simplePos="0" relativeHeight="251670528" behindDoc="0" locked="0" layoutInCell="1" allowOverlap="1" wp14:anchorId="15B1ADAD" wp14:editId="5C608B74">
                <wp:simplePos x="0" y="0"/>
                <wp:positionH relativeFrom="column">
                  <wp:posOffset>771525</wp:posOffset>
                </wp:positionH>
                <wp:positionV relativeFrom="paragraph">
                  <wp:posOffset>155892</wp:posOffset>
                </wp:positionV>
                <wp:extent cx="885825" cy="314325"/>
                <wp:effectExtent l="0" t="0" r="28575" b="15875"/>
                <wp:wrapNone/>
                <wp:docPr id="12" name="Pentagon 12"/>
                <wp:cNvGraphicFramePr/>
                <a:graphic xmlns:a="http://schemas.openxmlformats.org/drawingml/2006/main">
                  <a:graphicData uri="http://schemas.microsoft.com/office/word/2010/wordprocessingShape">
                    <wps:wsp>
                      <wps:cNvSpPr/>
                      <wps:spPr>
                        <a:xfrm>
                          <a:off x="0" y="0"/>
                          <a:ext cx="885825" cy="314325"/>
                        </a:xfrm>
                        <a:prstGeom prst="homePlat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927118" w14:textId="77777777" w:rsidR="008A6C1C" w:rsidRPr="008A6C1C" w:rsidRDefault="00FE6D8B" w:rsidP="008A6C1C">
                            <w:pPr>
                              <w:jc w:val="center"/>
                              <w:rPr>
                                <w:b/>
                                <w:color w:val="000000" w:themeColor="text1"/>
                                <w:sz w:val="15"/>
                                <w:lang w:val="en-GB"/>
                              </w:rPr>
                            </w:pPr>
                            <w:r>
                              <w:rPr>
                                <w:b/>
                                <w:color w:val="000000" w:themeColor="text1"/>
                                <w:sz w:val="15"/>
                                <w:lang w:val="en-GB"/>
                              </w:rPr>
                              <w:t>Input Text</w:t>
                            </w:r>
                          </w:p>
                          <w:p w14:paraId="63099237" w14:textId="77777777" w:rsidR="008A6C1C" w:rsidRDefault="008A6C1C" w:rsidP="008A6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1ADAD" id="Pentagon 12" o:spid="_x0000_s1036" type="#_x0000_t15" style="position:absolute;margin-left:60.75pt;margin-top:12.25pt;width:69.7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" adj="17768" fillcolor="#cfcdcd [2894]" strokecolor="#1f3763 [1604]" strokeweight="1pt">
                <v:textbox>
                  <w:txbxContent>
                    <w:p w14:paraId="4E927118" w14:textId="77777777" w:rsidR="008A6C1C" w:rsidRPr="008A6C1C" w:rsidRDefault="00FE6D8B" w:rsidP="008A6C1C">
                      <w:pPr>
                        <w:jc w:val="center"/>
                        <w:rPr>
                          <w:b/>
                          <w:color w:val="000000" w:themeColor="text1"/>
                          <w:sz w:val="15"/>
                          <w:lang w:val="en-GB"/>
                        </w:rPr>
                      </w:pPr>
                      <w:r>
                        <w:rPr>
                          <w:b/>
                          <w:color w:val="000000" w:themeColor="text1"/>
                          <w:sz w:val="15"/>
                          <w:lang w:val="en-GB"/>
                        </w:rPr>
                        <w:t>Input Text</w:t>
                      </w:r>
                    </w:p>
                    <w:p w14:paraId="63099237" w14:textId="77777777" w:rsidR="008A6C1C" w:rsidRDefault="008A6C1C" w:rsidP="008A6C1C">
                      <w:pPr>
                        <w:jc w:val="center"/>
                      </w:pPr>
                    </w:p>
                  </w:txbxContent>
                </v:textbox>
              </v:shape>
            </w:pict>
          </mc:Fallback>
        </mc:AlternateContent>
      </w:r>
    </w:p>
    <w:p w14:paraId="250134F8" w14:textId="77777777" w:rsidR="00435BAF" w:rsidRDefault="00726508">
      <w:pPr>
        <w:rPr>
          <w:lang w:val="en-GB"/>
        </w:rPr>
      </w:pPr>
      <w:r>
        <w:rPr>
          <w:noProof/>
          <w:lang w:val="en-GB" w:eastAsia="en-GB"/>
        </w:rPr>
        <mc:AlternateContent>
          <mc:Choice Requires="wps">
            <w:drawing>
              <wp:anchor distT="0" distB="0" distL="114300" distR="114300" simplePos="0" relativeHeight="251686912" behindDoc="0" locked="0" layoutInCell="1" allowOverlap="1" wp14:anchorId="7ED2D786" wp14:editId="79A32F94">
                <wp:simplePos x="0" y="0"/>
                <wp:positionH relativeFrom="column">
                  <wp:posOffset>1651000</wp:posOffset>
                </wp:positionH>
                <wp:positionV relativeFrom="paragraph">
                  <wp:posOffset>148590</wp:posOffset>
                </wp:positionV>
                <wp:extent cx="8394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839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8629FF2" id="Straight Connector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0pt,11.7pt" to="196.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" strokecolor="#4472c4 [3204]" strokeweight=".5pt">
                <v:stroke joinstyle="miter"/>
              </v:line>
            </w:pict>
          </mc:Fallback>
        </mc:AlternateContent>
      </w:r>
      <w:r w:rsidR="00482F5E">
        <w:rPr>
          <w:noProof/>
          <w:lang w:val="en-GB" w:eastAsia="en-GB"/>
        </w:rPr>
        <mc:AlternateContent>
          <mc:Choice Requires="wps">
            <w:drawing>
              <wp:anchor distT="0" distB="0" distL="114300" distR="114300" simplePos="0" relativeHeight="251676672" behindDoc="0" locked="0" layoutInCell="1" allowOverlap="1" wp14:anchorId="0465435F" wp14:editId="3BD637B4">
                <wp:simplePos x="0" y="0"/>
                <wp:positionH relativeFrom="column">
                  <wp:posOffset>3871913</wp:posOffset>
                </wp:positionH>
                <wp:positionV relativeFrom="paragraph">
                  <wp:posOffset>151765</wp:posOffset>
                </wp:positionV>
                <wp:extent cx="1014412"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10144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A4B7FD7" id="_x0000_t32" coordsize="21600,21600" o:spt="32" o:oned="t" path="m,l21600,21600e" filled="f">
                <v:path arrowok="t" fillok="f" o:connecttype="none"/>
                <o:lock v:ext="edit" shapetype="t"/>
              </v:shapetype>
              <v:shape id="Straight Arrow Connector 16" o:spid="_x0000_s1026" type="#_x0000_t32" style="position:absolute;margin-left:304.9pt;margin-top:11.95pt;width:79.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" strokecolor="#4472c4 [3204]" strokeweight=".5pt">
                <v:stroke endarrow="block" joinstyle="miter"/>
              </v:shape>
            </w:pict>
          </mc:Fallback>
        </mc:AlternateContent>
      </w:r>
    </w:p>
    <w:p w14:paraId="3A59D93F" w14:textId="77777777" w:rsidR="00435BAF" w:rsidRDefault="00482F5E">
      <w:pPr>
        <w:rPr>
          <w:lang w:val="en-GB"/>
        </w:rPr>
      </w:pPr>
      <w:r>
        <w:rPr>
          <w:noProof/>
          <w:lang w:val="en-GB" w:eastAsia="en-GB"/>
        </w:rPr>
        <mc:AlternateContent>
          <mc:Choice Requires="wps">
            <w:drawing>
              <wp:anchor distT="0" distB="0" distL="114300" distR="114300" simplePos="0" relativeHeight="251672576" behindDoc="0" locked="0" layoutInCell="1" allowOverlap="1" wp14:anchorId="2423C3F7" wp14:editId="0B21B0D4">
                <wp:simplePos x="0" y="0"/>
                <wp:positionH relativeFrom="column">
                  <wp:posOffset>764540</wp:posOffset>
                </wp:positionH>
                <wp:positionV relativeFrom="paragraph">
                  <wp:posOffset>142557</wp:posOffset>
                </wp:positionV>
                <wp:extent cx="885825" cy="314325"/>
                <wp:effectExtent l="0" t="0" r="28575" b="15875"/>
                <wp:wrapNone/>
                <wp:docPr id="13" name="Pentagon 13"/>
                <wp:cNvGraphicFramePr/>
                <a:graphic xmlns:a="http://schemas.openxmlformats.org/drawingml/2006/main">
                  <a:graphicData uri="http://schemas.microsoft.com/office/word/2010/wordprocessingShape">
                    <wps:wsp>
                      <wps:cNvSpPr/>
                      <wps:spPr>
                        <a:xfrm>
                          <a:off x="0" y="0"/>
                          <a:ext cx="885825" cy="314325"/>
                        </a:xfrm>
                        <a:prstGeom prst="homePlat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A445ED" w14:textId="77777777" w:rsidR="008A6C1C" w:rsidRPr="008A6C1C" w:rsidRDefault="00FE6D8B" w:rsidP="00FE6D8B">
                            <w:pPr>
                              <w:jc w:val="center"/>
                              <w:rPr>
                                <w:b/>
                                <w:color w:val="000000" w:themeColor="text1"/>
                                <w:sz w:val="15"/>
                                <w:lang w:val="en-GB"/>
                              </w:rPr>
                            </w:pPr>
                            <w:r>
                              <w:rPr>
                                <w:b/>
                                <w:color w:val="000000" w:themeColor="text1"/>
                                <w:sz w:val="15"/>
                                <w:lang w:val="en-GB"/>
                              </w:rPr>
                              <w:t>Input Text</w:t>
                            </w:r>
                          </w:p>
                          <w:p w14:paraId="3D1B73E2" w14:textId="77777777" w:rsidR="008A6C1C" w:rsidRDefault="008A6C1C" w:rsidP="00FE6D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3C3F7" id="Pentagon 13" o:spid="_x0000_s1037" type="#_x0000_t15" style="position:absolute;margin-left:60.2pt;margin-top:11.2pt;width:69.7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" adj="17768" fillcolor="#cfcdcd [2894]" strokecolor="#1f3763 [1604]" strokeweight="1pt">
                <v:textbox>
                  <w:txbxContent>
                    <w:p w14:paraId="54A445ED" w14:textId="77777777" w:rsidR="008A6C1C" w:rsidRPr="008A6C1C" w:rsidRDefault="00FE6D8B" w:rsidP="00FE6D8B">
                      <w:pPr>
                        <w:jc w:val="center"/>
                        <w:rPr>
                          <w:b/>
                          <w:color w:val="000000" w:themeColor="text1"/>
                          <w:sz w:val="15"/>
                          <w:lang w:val="en-GB"/>
                        </w:rPr>
                      </w:pPr>
                      <w:r>
                        <w:rPr>
                          <w:b/>
                          <w:color w:val="000000" w:themeColor="text1"/>
                          <w:sz w:val="15"/>
                          <w:lang w:val="en-GB"/>
                        </w:rPr>
                        <w:t>Input Text</w:t>
                      </w:r>
                    </w:p>
                    <w:p w14:paraId="3D1B73E2" w14:textId="77777777" w:rsidR="008A6C1C" w:rsidRDefault="008A6C1C" w:rsidP="00FE6D8B">
                      <w:pPr>
                        <w:jc w:val="center"/>
                      </w:pPr>
                    </w:p>
                  </w:txbxContent>
                </v:textbox>
              </v:shape>
            </w:pict>
          </mc:Fallback>
        </mc:AlternateContent>
      </w:r>
    </w:p>
    <w:p w14:paraId="23F026D9" w14:textId="77777777" w:rsidR="00482F5E" w:rsidRDefault="00726508">
      <w:pPr>
        <w:rPr>
          <w:lang w:val="en-GB"/>
        </w:rPr>
      </w:pPr>
      <w:r>
        <w:rPr>
          <w:noProof/>
          <w:lang w:val="en-GB" w:eastAsia="en-GB"/>
        </w:rPr>
        <mc:AlternateContent>
          <mc:Choice Requires="wps">
            <w:drawing>
              <wp:anchor distT="0" distB="0" distL="114300" distR="114300" simplePos="0" relativeHeight="251687936" behindDoc="0" locked="0" layoutInCell="1" allowOverlap="1" wp14:anchorId="26895D2E" wp14:editId="7EC86EF8">
                <wp:simplePos x="0" y="0"/>
                <wp:positionH relativeFrom="column">
                  <wp:posOffset>1647825</wp:posOffset>
                </wp:positionH>
                <wp:positionV relativeFrom="paragraph">
                  <wp:posOffset>93980</wp:posOffset>
                </wp:positionV>
                <wp:extent cx="842645" cy="0"/>
                <wp:effectExtent l="0" t="0" r="8255" b="12700"/>
                <wp:wrapNone/>
                <wp:docPr id="6" name="Straight Connector 6"/>
                <wp:cNvGraphicFramePr/>
                <a:graphic xmlns:a="http://schemas.openxmlformats.org/drawingml/2006/main">
                  <a:graphicData uri="http://schemas.microsoft.com/office/word/2010/wordprocessingShape">
                    <wps:wsp>
                      <wps:cNvCnPr/>
                      <wps:spPr>
                        <a:xfrm>
                          <a:off x="0" y="0"/>
                          <a:ext cx="842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542571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9.75pt,7.4pt" to="196.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" strokecolor="#4472c4 [3204]" strokeweight=".5pt">
                <v:stroke joinstyle="miter"/>
              </v:line>
            </w:pict>
          </mc:Fallback>
        </mc:AlternateContent>
      </w:r>
    </w:p>
    <w:p w14:paraId="4F0F07F5" w14:textId="77777777" w:rsidR="00DC6243" w:rsidRDefault="00DC6243">
      <w:pPr>
        <w:rPr>
          <w:lang w:val="en-GB"/>
        </w:rPr>
      </w:pPr>
    </w:p>
    <w:p w14:paraId="0EB11387" w14:textId="77777777" w:rsidR="00DC6243" w:rsidRPr="00CE4155" w:rsidRDefault="00CE4155" w:rsidP="00CE4155">
      <w:pPr>
        <w:tabs>
          <w:tab w:val="left" w:pos="8580"/>
        </w:tabs>
        <w:rPr>
          <w:b/>
          <w:lang w:val="en-GB"/>
        </w:rPr>
      </w:pPr>
      <w:r>
        <w:rPr>
          <w:noProof/>
          <w:lang w:val="en-GB" w:eastAsia="en-GB"/>
        </w:rPr>
        <mc:AlternateContent>
          <mc:Choice Requires="wps">
            <w:drawing>
              <wp:anchor distT="0" distB="0" distL="114300" distR="114300" simplePos="0" relativeHeight="251691008" behindDoc="0" locked="0" layoutInCell="1" allowOverlap="1" wp14:anchorId="6A562850" wp14:editId="06556799">
                <wp:simplePos x="0" y="0"/>
                <wp:positionH relativeFrom="column">
                  <wp:posOffset>4749800</wp:posOffset>
                </wp:positionH>
                <wp:positionV relativeFrom="paragraph">
                  <wp:posOffset>8255</wp:posOffset>
                </wp:positionV>
                <wp:extent cx="1504950" cy="428625"/>
                <wp:effectExtent l="0" t="0" r="6350" b="3175"/>
                <wp:wrapNone/>
                <wp:docPr id="27" name="Text Box 27"/>
                <wp:cNvGraphicFramePr/>
                <a:graphic xmlns:a="http://schemas.openxmlformats.org/drawingml/2006/main">
                  <a:graphicData uri="http://schemas.microsoft.com/office/word/2010/wordprocessingShape">
                    <wps:wsp>
                      <wps:cNvSpPr txBox="1"/>
                      <wps:spPr>
                        <a:xfrm>
                          <a:off x="0" y="0"/>
                          <a:ext cx="1504950" cy="428625"/>
                        </a:xfrm>
                        <a:prstGeom prst="rect">
                          <a:avLst/>
                        </a:prstGeom>
                        <a:solidFill>
                          <a:schemeClr val="lt1"/>
                        </a:solidFill>
                        <a:ln w="6350">
                          <a:noFill/>
                        </a:ln>
                      </wps:spPr>
                      <wps:txbx>
                        <w:txbxContent>
                          <w:p w14:paraId="7634F04E" w14:textId="77777777" w:rsidR="00CE4155" w:rsidRPr="00482F5E" w:rsidRDefault="00CE4155" w:rsidP="00CE4155">
                            <w:pPr>
                              <w:jc w:val="center"/>
                              <w:rPr>
                                <w:b/>
                                <w:lang w:val="en-GB"/>
                              </w:rPr>
                            </w:pPr>
                            <w:r>
                              <w:rPr>
                                <w:b/>
                                <w:lang w:val="en-GB"/>
                              </w:rPr>
                              <w:t>Service/Application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62850" id="Text Box 27" o:spid="_x0000_s1038" type="#_x0000_t202" style="position:absolute;margin-left:374pt;margin-top:.65pt;width:118.5pt;height:33.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" fillcolor="white [3201]" stroked="f" strokeweight=".5pt">
                <v:textbox>
                  <w:txbxContent>
                    <w:p w14:paraId="7634F04E" w14:textId="77777777" w:rsidR="00CE4155" w:rsidRPr="00482F5E" w:rsidRDefault="00CE4155" w:rsidP="00CE4155">
                      <w:pPr>
                        <w:jc w:val="center"/>
                        <w:rPr>
                          <w:b/>
                          <w:lang w:val="en-GB"/>
                        </w:rPr>
                      </w:pPr>
                      <w:r>
                        <w:rPr>
                          <w:b/>
                          <w:lang w:val="en-GB"/>
                        </w:rPr>
                        <w:t>Service/Application</w:t>
                      </w:r>
                    </w:p>
                  </w:txbxContent>
                </v:textbox>
              </v:shape>
            </w:pict>
          </mc:Fallback>
        </mc:AlternateContent>
      </w:r>
      <w:r>
        <w:rPr>
          <w:lang w:val="en-GB"/>
        </w:rPr>
        <w:tab/>
      </w:r>
    </w:p>
    <w:p w14:paraId="3A46ED7F" w14:textId="77777777" w:rsidR="00DC6243" w:rsidRPr="00DC6243" w:rsidRDefault="00DC6243" w:rsidP="00DC6243">
      <w:pPr>
        <w:rPr>
          <w:lang w:val="en-GB"/>
        </w:rPr>
      </w:pPr>
    </w:p>
    <w:p w14:paraId="4E11F79A" w14:textId="77777777" w:rsidR="00DC6243" w:rsidRPr="00DC6243" w:rsidRDefault="00DC6243" w:rsidP="00DC6243">
      <w:pPr>
        <w:rPr>
          <w:lang w:val="en-GB"/>
        </w:rPr>
      </w:pPr>
    </w:p>
    <w:p w14:paraId="2254C050" w14:textId="77777777" w:rsidR="005115B8" w:rsidRPr="00DC6243" w:rsidRDefault="005115B8" w:rsidP="00DC6243">
      <w:pPr>
        <w:rPr>
          <w:lang w:val="en-GB"/>
        </w:rPr>
      </w:pPr>
    </w:p>
    <w:p w14:paraId="28629016" w14:textId="77777777" w:rsidR="009229E0" w:rsidRDefault="00376FEB">
      <w:pPr>
        <w:rPr>
          <w:lang w:val="en-GB"/>
        </w:rPr>
      </w:pPr>
      <w:r>
        <w:rPr>
          <w:lang w:val="en-GB"/>
        </w:rPr>
        <w:t>As</w:t>
      </w:r>
      <w:r w:rsidR="004B7B7D">
        <w:rPr>
          <w:lang w:val="en-GB"/>
        </w:rPr>
        <w:t xml:space="preserve"> per the diagram above, the </w:t>
      </w:r>
      <w:r w:rsidR="004B7B7D" w:rsidRPr="004B7B7D">
        <w:rPr>
          <w:u w:val="single"/>
          <w:lang w:val="en-GB"/>
        </w:rPr>
        <w:t xml:space="preserve">training phase </w:t>
      </w:r>
      <w:r w:rsidR="004B7B7D">
        <w:rPr>
          <w:lang w:val="en-GB"/>
        </w:rPr>
        <w:t>consists in using</w:t>
      </w:r>
      <w:r>
        <w:rPr>
          <w:lang w:val="en-GB"/>
        </w:rPr>
        <w:t xml:space="preserve"> a set of frequently used microservices as dataset (for example source codes from GitHub) and design an algorithm that would identify with maximum precision possible microservices and produce a model </w:t>
      </w:r>
      <w:r w:rsidR="004B7B7D">
        <w:rPr>
          <w:lang w:val="en-GB"/>
        </w:rPr>
        <w:t>(Model F) which basically enables microservices to respond to particular user’s inputs in plain English.</w:t>
      </w:r>
      <w:r>
        <w:rPr>
          <w:lang w:val="en-GB"/>
        </w:rPr>
        <w:t xml:space="preserve"> </w:t>
      </w:r>
    </w:p>
    <w:p w14:paraId="683E595B" w14:textId="77777777" w:rsidR="004B7B7D" w:rsidRDefault="004B7B7D">
      <w:pPr>
        <w:rPr>
          <w:lang w:val="en-GB"/>
        </w:rPr>
      </w:pPr>
      <w:r>
        <w:rPr>
          <w:lang w:val="en-GB"/>
        </w:rPr>
        <w:t xml:space="preserve">In the </w:t>
      </w:r>
      <w:r w:rsidRPr="00562014">
        <w:rPr>
          <w:u w:val="single"/>
          <w:lang w:val="en-GB"/>
        </w:rPr>
        <w:t>prediction phase</w:t>
      </w:r>
      <w:r>
        <w:rPr>
          <w:lang w:val="en-GB"/>
        </w:rPr>
        <w:t>, a user enter</w:t>
      </w:r>
      <w:r w:rsidR="001C1668">
        <w:rPr>
          <w:lang w:val="en-GB"/>
        </w:rPr>
        <w:t>s</w:t>
      </w:r>
      <w:r>
        <w:rPr>
          <w:lang w:val="en-GB"/>
        </w:rPr>
        <w:t xml:space="preserve"> his requirements for a particular microservice say an authentication service or a payment service</w:t>
      </w:r>
      <w:r w:rsidR="00E2281B">
        <w:rPr>
          <w:lang w:val="en-GB"/>
        </w:rPr>
        <w:t>, the model analyses the inputs and produces the required microservice</w:t>
      </w:r>
      <w:r w:rsidR="00CC70A7">
        <w:rPr>
          <w:lang w:val="en-GB"/>
        </w:rPr>
        <w:t xml:space="preserve"> ready for use or customized further.</w:t>
      </w:r>
    </w:p>
    <w:p w14:paraId="6FF808D7" w14:textId="77777777" w:rsidR="0075030E" w:rsidRDefault="0075030E">
      <w:pPr>
        <w:rPr>
          <w:lang w:val="en-GB"/>
        </w:rPr>
      </w:pPr>
    </w:p>
    <w:p w14:paraId="197824BC" w14:textId="41F55907" w:rsidR="0075030E" w:rsidRPr="0055209F" w:rsidRDefault="0075030E">
      <w:pPr>
        <w:rPr>
          <w:b/>
          <w:u w:val="single"/>
          <w:lang w:val="en-GB"/>
        </w:rPr>
      </w:pPr>
      <w:r w:rsidRPr="0055209F">
        <w:rPr>
          <w:b/>
          <w:u w:val="single"/>
          <w:lang w:val="en-GB"/>
        </w:rPr>
        <w:t>Project work packages</w:t>
      </w:r>
      <w:bookmarkStart w:id="39" w:name="_GoBack"/>
      <w:bookmarkEnd w:id="39"/>
    </w:p>
    <w:p w14:paraId="1ECE9ABC" w14:textId="77777777" w:rsidR="002E474A" w:rsidRDefault="002E474A">
      <w:pPr>
        <w:rPr>
          <w:lang w:val="en-GB"/>
        </w:rPr>
      </w:pPr>
    </w:p>
    <w:p w14:paraId="2785106C" w14:textId="61CE320F" w:rsidR="002E474A" w:rsidRDefault="002E474A">
      <w:pPr>
        <w:rPr>
          <w:lang w:val="en-GB"/>
        </w:rPr>
      </w:pPr>
      <w:r>
        <w:rPr>
          <w:lang w:val="en-GB"/>
        </w:rPr>
        <w:t>The project will be broken down into the following work package</w:t>
      </w:r>
      <w:r w:rsidR="00287708">
        <w:rPr>
          <w:lang w:val="en-GB"/>
        </w:rPr>
        <w:t>s:</w:t>
      </w:r>
    </w:p>
    <w:p w14:paraId="744DA55F" w14:textId="77777777" w:rsidR="00287708" w:rsidRDefault="00287708">
      <w:pPr>
        <w:rPr>
          <w:lang w:val="en-GB"/>
        </w:rPr>
      </w:pPr>
    </w:p>
    <w:p w14:paraId="3E634FBA" w14:textId="17F3290C" w:rsidR="00287708" w:rsidRPr="0055209F" w:rsidRDefault="00B96587" w:rsidP="0055209F">
      <w:pPr>
        <w:pStyle w:val="ListParagraph"/>
        <w:numPr>
          <w:ilvl w:val="0"/>
          <w:numId w:val="2"/>
        </w:numPr>
        <w:rPr>
          <w:b/>
          <w:u w:val="single"/>
          <w:lang w:val="en-GB"/>
        </w:rPr>
      </w:pPr>
      <w:r w:rsidRPr="0055209F">
        <w:rPr>
          <w:b/>
          <w:u w:val="single"/>
          <w:lang w:val="en-GB"/>
        </w:rPr>
        <w:t xml:space="preserve">User </w:t>
      </w:r>
      <w:r w:rsidR="00B27CD9" w:rsidRPr="0055209F">
        <w:rPr>
          <w:b/>
          <w:u w:val="single"/>
          <w:lang w:val="en-GB"/>
        </w:rPr>
        <w:t>input module</w:t>
      </w:r>
    </w:p>
    <w:p w14:paraId="561FCA4D" w14:textId="77777777" w:rsidR="00B27CD9" w:rsidRDefault="00B27CD9">
      <w:pPr>
        <w:rPr>
          <w:lang w:val="en-GB"/>
        </w:rPr>
      </w:pPr>
    </w:p>
    <w:p w14:paraId="1C83BD7C" w14:textId="2A54BBDF" w:rsidR="00B27CD9" w:rsidRDefault="00B27CD9">
      <w:pPr>
        <w:rPr>
          <w:lang w:val="en-GB"/>
        </w:rPr>
      </w:pPr>
      <w:r>
        <w:rPr>
          <w:lang w:val="en-GB"/>
        </w:rPr>
        <w:t>In order for user to obtain a specific functionality powered by a specific service or set services, he or she will be require</w:t>
      </w:r>
      <w:r w:rsidR="008F725E">
        <w:rPr>
          <w:lang w:val="en-GB"/>
        </w:rPr>
        <w:t>d</w:t>
      </w:r>
      <w:r>
        <w:rPr>
          <w:lang w:val="en-GB"/>
        </w:rPr>
        <w:t xml:space="preserve"> to provide a number of </w:t>
      </w:r>
      <w:r w:rsidR="008F725E">
        <w:rPr>
          <w:lang w:val="en-GB"/>
        </w:rPr>
        <w:t>specifications</w:t>
      </w:r>
      <w:r>
        <w:rPr>
          <w:lang w:val="en-GB"/>
        </w:rPr>
        <w:t xml:space="preserve"> in plain in English as input. </w:t>
      </w:r>
      <w:r w:rsidR="008F725E">
        <w:rPr>
          <w:lang w:val="en-GB"/>
        </w:rPr>
        <w:t>This process may be guided that is a user is restricted to specific type of inputs (e.g. an input form with specified attributes that need to be filled or menu selections), or completely open meaning user have the freedom to type any text they want to express their requirements and the model will interpret their inpu</w:t>
      </w:r>
      <w:r w:rsidR="00CE0C6B">
        <w:rPr>
          <w:lang w:val="en-GB"/>
        </w:rPr>
        <w:t xml:space="preserve">ts to produce the needed functionality </w:t>
      </w:r>
      <w:r w:rsidR="00F72BB0">
        <w:rPr>
          <w:lang w:val="en-GB"/>
        </w:rPr>
        <w:t xml:space="preserve">in the form of coordinated microservices. The decision to </w:t>
      </w:r>
      <w:r w:rsidR="00C35C2B">
        <w:rPr>
          <w:lang w:val="en-GB"/>
        </w:rPr>
        <w:t xml:space="preserve">use a </w:t>
      </w:r>
      <w:r w:rsidR="00F72BB0">
        <w:rPr>
          <w:lang w:val="en-GB"/>
        </w:rPr>
        <w:t xml:space="preserve">guided or open approach </w:t>
      </w:r>
      <w:r w:rsidR="00C35C2B">
        <w:rPr>
          <w:lang w:val="en-GB"/>
        </w:rPr>
        <w:t xml:space="preserve">for user inputs will </w:t>
      </w:r>
      <w:r w:rsidR="00C35C2B">
        <w:rPr>
          <w:lang w:val="en-GB"/>
        </w:rPr>
        <w:lastRenderedPageBreak/>
        <w:t xml:space="preserve">depend on the complexity and the feasibility of one over the other within the scope of this project which means that one approach may </w:t>
      </w:r>
      <w:r w:rsidR="00F23FD9">
        <w:rPr>
          <w:lang w:val="en-GB"/>
        </w:rPr>
        <w:t>constitute</w:t>
      </w:r>
      <w:r w:rsidR="00C35C2B">
        <w:rPr>
          <w:lang w:val="en-GB"/>
        </w:rPr>
        <w:t xml:space="preserve"> an opportunity for further research.</w:t>
      </w:r>
    </w:p>
    <w:p w14:paraId="3125F7D2" w14:textId="77777777" w:rsidR="0075030E" w:rsidRDefault="0075030E">
      <w:pPr>
        <w:rPr>
          <w:lang w:val="en-GB"/>
        </w:rPr>
      </w:pPr>
    </w:p>
    <w:p w14:paraId="57644111" w14:textId="59C45FB4" w:rsidR="001D533B" w:rsidRPr="0055209F" w:rsidRDefault="005D07E3" w:rsidP="0055209F">
      <w:pPr>
        <w:pStyle w:val="ListParagraph"/>
        <w:numPr>
          <w:ilvl w:val="0"/>
          <w:numId w:val="2"/>
        </w:numPr>
        <w:rPr>
          <w:b/>
          <w:u w:val="single"/>
          <w:lang w:val="en-GB"/>
        </w:rPr>
      </w:pPr>
      <w:r w:rsidRPr="0055209F">
        <w:rPr>
          <w:b/>
          <w:u w:val="single"/>
          <w:lang w:val="en-GB"/>
        </w:rPr>
        <w:t xml:space="preserve">Algorithm </w:t>
      </w:r>
    </w:p>
    <w:p w14:paraId="3BDC67AB" w14:textId="4EEB876C" w:rsidR="000710B6" w:rsidRDefault="000710B6">
      <w:pPr>
        <w:rPr>
          <w:lang w:val="en-GB"/>
        </w:rPr>
      </w:pPr>
    </w:p>
    <w:p w14:paraId="732E776E" w14:textId="25CDA53C" w:rsidR="0075030E" w:rsidRDefault="000710B6">
      <w:pPr>
        <w:rPr>
          <w:lang w:val="en-GB"/>
        </w:rPr>
      </w:pPr>
      <w:r>
        <w:rPr>
          <w:lang w:val="en-GB"/>
        </w:rPr>
        <w:t xml:space="preserve">In order to identify pattern and learn from existing program/code and to translate users’ inputs into corresponding services one or more algorithms will be required which is basically a mathematical function that helps map an input to a desired output. </w:t>
      </w:r>
      <w:r w:rsidR="000B4716">
        <w:rPr>
          <w:lang w:val="en-GB"/>
        </w:rPr>
        <w:t xml:space="preserve">Natural language processing (NLP) </w:t>
      </w:r>
      <w:r w:rsidR="000567A5">
        <w:rPr>
          <w:lang w:val="en-GB"/>
        </w:rPr>
        <w:t>technologies in the way they work have a lot of similarities in terms of the problem this project is trying to solve so existing algorithms such as Naïve Bayes classifier, Probabilistic Context Free Grammar (PCFG) or Hidden Markov Model (HMM) to name but a few may be used or if necessary a completely new algorithm may be produced.</w:t>
      </w:r>
    </w:p>
    <w:p w14:paraId="72A54B29" w14:textId="77777777" w:rsidR="00895019" w:rsidRDefault="00895019">
      <w:pPr>
        <w:rPr>
          <w:lang w:val="en-GB"/>
        </w:rPr>
      </w:pPr>
    </w:p>
    <w:p w14:paraId="4A414FCA" w14:textId="592F8122" w:rsidR="00895019" w:rsidRPr="0055209F" w:rsidRDefault="00895019" w:rsidP="0055209F">
      <w:pPr>
        <w:pStyle w:val="ListParagraph"/>
        <w:numPr>
          <w:ilvl w:val="0"/>
          <w:numId w:val="2"/>
        </w:numPr>
        <w:rPr>
          <w:b/>
          <w:u w:val="single"/>
          <w:lang w:val="en-GB"/>
        </w:rPr>
      </w:pPr>
      <w:r w:rsidRPr="0055209F">
        <w:rPr>
          <w:b/>
          <w:u w:val="single"/>
          <w:lang w:val="en-GB"/>
        </w:rPr>
        <w:t>Training data</w:t>
      </w:r>
    </w:p>
    <w:p w14:paraId="469EE7CD" w14:textId="77777777" w:rsidR="00895019" w:rsidRDefault="00895019">
      <w:pPr>
        <w:rPr>
          <w:lang w:val="en-GB"/>
        </w:rPr>
      </w:pPr>
    </w:p>
    <w:p w14:paraId="0E79D124" w14:textId="7038251B" w:rsidR="00895019" w:rsidRDefault="00895019">
      <w:pPr>
        <w:rPr>
          <w:lang w:val="en-GB"/>
        </w:rPr>
      </w:pPr>
      <w:r>
        <w:rPr>
          <w:lang w:val="en-GB"/>
        </w:rPr>
        <w:t xml:space="preserve">One of key steps in Machine and deep learning </w:t>
      </w:r>
      <w:r w:rsidR="00E54311">
        <w:rPr>
          <w:lang w:val="en-GB"/>
        </w:rPr>
        <w:t xml:space="preserve">projects is to train the machine to be able to make predictions or human like decisions based on existing data. It is therefore vital that the data used to trained the machine be of very good quality. This work package will aim to do just that through data engineering steps in order to produce refined and good quality data sourced from github repository (codes) and public </w:t>
      </w:r>
      <w:r w:rsidR="00C1369B">
        <w:rPr>
          <w:lang w:val="en-GB"/>
        </w:rPr>
        <w:t>Universal Description, Discovery and Integration (</w:t>
      </w:r>
      <w:r w:rsidR="00E54311">
        <w:rPr>
          <w:lang w:val="en-GB"/>
        </w:rPr>
        <w:t>UDDI</w:t>
      </w:r>
      <w:r w:rsidR="00C1369B">
        <w:rPr>
          <w:lang w:val="en-GB"/>
        </w:rPr>
        <w:t>)</w:t>
      </w:r>
      <w:r w:rsidR="00E54311">
        <w:rPr>
          <w:lang w:val="en-GB"/>
        </w:rPr>
        <w:t xml:space="preserve"> registries (services)</w:t>
      </w:r>
      <w:r w:rsidR="00CC6909">
        <w:rPr>
          <w:lang w:val="en-GB"/>
        </w:rPr>
        <w:t xml:space="preserve"> and samples of </w:t>
      </w:r>
      <w:r w:rsidR="002E120E">
        <w:rPr>
          <w:lang w:val="en-GB"/>
        </w:rPr>
        <w:t>users’ inputs</w:t>
      </w:r>
      <w:r w:rsidR="00E54311">
        <w:rPr>
          <w:lang w:val="en-GB"/>
        </w:rPr>
        <w:t>.</w:t>
      </w:r>
    </w:p>
    <w:p w14:paraId="0EE92FAF" w14:textId="77777777" w:rsidR="00C82845" w:rsidRDefault="00C82845">
      <w:pPr>
        <w:rPr>
          <w:lang w:val="en-GB"/>
        </w:rPr>
      </w:pPr>
    </w:p>
    <w:p w14:paraId="2B9D163E" w14:textId="77777777" w:rsidR="00C82845" w:rsidRPr="0055209F" w:rsidRDefault="00C82845" w:rsidP="0055209F">
      <w:pPr>
        <w:pStyle w:val="ListParagraph"/>
        <w:numPr>
          <w:ilvl w:val="0"/>
          <w:numId w:val="2"/>
        </w:numPr>
        <w:rPr>
          <w:b/>
          <w:u w:val="single"/>
          <w:lang w:val="en-GB"/>
        </w:rPr>
      </w:pPr>
      <w:r w:rsidRPr="0055209F">
        <w:rPr>
          <w:b/>
          <w:u w:val="single"/>
          <w:lang w:val="en-GB"/>
        </w:rPr>
        <w:t>Service repository framework</w:t>
      </w:r>
    </w:p>
    <w:p w14:paraId="22D6F5B6" w14:textId="77777777" w:rsidR="00C82845" w:rsidRDefault="00C82845">
      <w:pPr>
        <w:rPr>
          <w:lang w:val="en-GB"/>
        </w:rPr>
      </w:pPr>
    </w:p>
    <w:p w14:paraId="446B1B2B" w14:textId="3620FA22" w:rsidR="00C82845" w:rsidRDefault="00C82845">
      <w:pPr>
        <w:rPr>
          <w:lang w:val="en-GB"/>
        </w:rPr>
      </w:pPr>
      <w:r>
        <w:rPr>
          <w:lang w:val="en-GB"/>
        </w:rPr>
        <w:t xml:space="preserve">A service repository framework is basically a repository that </w:t>
      </w:r>
      <w:r w:rsidR="00BD73F2">
        <w:rPr>
          <w:lang w:val="en-GB"/>
        </w:rPr>
        <w:t>stores all the services that will represent the engine behind any business functionality requested by a user through the input module</w:t>
      </w:r>
      <w:r w:rsidR="00D3729D">
        <w:rPr>
          <w:lang w:val="en-GB"/>
        </w:rPr>
        <w:t>. It may use a Service Oriented Architecture approach that is provider-subscriber model where the user through t</w:t>
      </w:r>
      <w:r w:rsidR="00985659">
        <w:rPr>
          <w:lang w:val="en-GB"/>
        </w:rPr>
        <w:t xml:space="preserve">heir inputs will act as </w:t>
      </w:r>
      <w:r w:rsidR="00D3729D">
        <w:rPr>
          <w:lang w:val="en-GB"/>
        </w:rPr>
        <w:t xml:space="preserve">consumer requesting </w:t>
      </w:r>
      <w:r w:rsidR="00985659">
        <w:rPr>
          <w:lang w:val="en-GB"/>
        </w:rPr>
        <w:t>a service which will be provisioned by a service provider stored in some form of registry within the framework.</w:t>
      </w:r>
    </w:p>
    <w:p w14:paraId="0B4AAF8F" w14:textId="77777777" w:rsidR="00C1369B" w:rsidRDefault="00C1369B">
      <w:pPr>
        <w:rPr>
          <w:lang w:val="en-GB"/>
        </w:rPr>
      </w:pPr>
    </w:p>
    <w:p w14:paraId="4B3DBB65" w14:textId="478ECFEB" w:rsidR="00C1369B" w:rsidRPr="0055209F" w:rsidRDefault="0049497C" w:rsidP="0055209F">
      <w:pPr>
        <w:pStyle w:val="ListParagraph"/>
        <w:numPr>
          <w:ilvl w:val="0"/>
          <w:numId w:val="2"/>
        </w:numPr>
        <w:rPr>
          <w:b/>
          <w:u w:val="single"/>
          <w:lang w:val="en-GB"/>
        </w:rPr>
      </w:pPr>
      <w:r w:rsidRPr="0055209F">
        <w:rPr>
          <w:b/>
          <w:u w:val="single"/>
          <w:lang w:val="en-GB"/>
        </w:rPr>
        <w:t>Learning</w:t>
      </w:r>
    </w:p>
    <w:p w14:paraId="4CCB3FB7" w14:textId="77777777" w:rsidR="0049497C" w:rsidRDefault="0049497C">
      <w:pPr>
        <w:rPr>
          <w:lang w:val="en-GB"/>
        </w:rPr>
      </w:pPr>
    </w:p>
    <w:p w14:paraId="2C58250D" w14:textId="48053E0A" w:rsidR="0049497C" w:rsidRDefault="0049497C">
      <w:pPr>
        <w:rPr>
          <w:lang w:val="en-GB"/>
        </w:rPr>
      </w:pPr>
      <w:r>
        <w:rPr>
          <w:lang w:val="en-GB"/>
        </w:rPr>
        <w:t>This phase consist</w:t>
      </w:r>
      <w:r w:rsidR="00C82845">
        <w:rPr>
          <w:lang w:val="en-GB"/>
        </w:rPr>
        <w:t>s</w:t>
      </w:r>
      <w:r>
        <w:rPr>
          <w:lang w:val="en-GB"/>
        </w:rPr>
        <w:t xml:space="preserve"> in tra</w:t>
      </w:r>
      <w:r w:rsidR="00C82845">
        <w:rPr>
          <w:lang w:val="en-GB"/>
        </w:rPr>
        <w:t>ining the machine so that it can identify specific patterns from the training data. For this project the goal will be to identify the different services from various input sources and be able to map them to users’ inputs such that when a user enters his requirements for a specific functionality, the machine triggers the corresponding service or combination of services to produce the desired functionality.</w:t>
      </w:r>
    </w:p>
    <w:p w14:paraId="2A28A9E4" w14:textId="77777777" w:rsidR="00985659" w:rsidRDefault="00985659">
      <w:pPr>
        <w:rPr>
          <w:lang w:val="en-GB"/>
        </w:rPr>
      </w:pPr>
    </w:p>
    <w:p w14:paraId="750A6ADD" w14:textId="06B07825" w:rsidR="00985659" w:rsidRPr="0055209F" w:rsidRDefault="00985659" w:rsidP="0055209F">
      <w:pPr>
        <w:pStyle w:val="ListParagraph"/>
        <w:numPr>
          <w:ilvl w:val="0"/>
          <w:numId w:val="2"/>
        </w:numPr>
        <w:rPr>
          <w:b/>
          <w:u w:val="single"/>
          <w:lang w:val="en-GB"/>
        </w:rPr>
      </w:pPr>
      <w:r w:rsidRPr="0055209F">
        <w:rPr>
          <w:b/>
          <w:u w:val="single"/>
          <w:lang w:val="en-GB"/>
        </w:rPr>
        <w:t xml:space="preserve">Prediction or Processing </w:t>
      </w:r>
    </w:p>
    <w:p w14:paraId="3AFDD7F7" w14:textId="77777777" w:rsidR="00985659" w:rsidRDefault="00985659">
      <w:pPr>
        <w:rPr>
          <w:lang w:val="en-GB"/>
        </w:rPr>
      </w:pPr>
    </w:p>
    <w:p w14:paraId="3753053C" w14:textId="571C0653" w:rsidR="00985659" w:rsidRPr="00985659" w:rsidRDefault="00985659">
      <w:pPr>
        <w:rPr>
          <w:lang w:val="en-GB"/>
        </w:rPr>
      </w:pPr>
      <w:r>
        <w:rPr>
          <w:lang w:val="en-GB"/>
        </w:rPr>
        <w:t xml:space="preserve">This work package is basically a model that will be tested again real data as opposed to the learning phase where training data will be used. </w:t>
      </w:r>
      <w:r w:rsidR="00CC6909">
        <w:rPr>
          <w:lang w:val="en-GB"/>
        </w:rPr>
        <w:t xml:space="preserve">Basically, once the training phase is complete we should end up with a model which can be used for processing users’ inputs and generating the desired functionalities by triggering the coordination of services. </w:t>
      </w:r>
    </w:p>
    <w:p w14:paraId="010BDD81" w14:textId="77777777" w:rsidR="00985659" w:rsidRDefault="00985659">
      <w:pPr>
        <w:rPr>
          <w:b/>
          <w:lang w:val="en-GB"/>
        </w:rPr>
      </w:pPr>
    </w:p>
    <w:p w14:paraId="2C6F3EE9" w14:textId="77777777" w:rsidR="00985659" w:rsidRDefault="00985659">
      <w:pPr>
        <w:rPr>
          <w:b/>
          <w:lang w:val="en-GB"/>
        </w:rPr>
      </w:pPr>
    </w:p>
    <w:p w14:paraId="37D2AA24" w14:textId="2364B5A7" w:rsidR="00985659" w:rsidRPr="0055209F" w:rsidRDefault="002E120E" w:rsidP="0055209F">
      <w:pPr>
        <w:pStyle w:val="ListParagraph"/>
        <w:numPr>
          <w:ilvl w:val="0"/>
          <w:numId w:val="2"/>
        </w:numPr>
        <w:rPr>
          <w:b/>
          <w:u w:val="single"/>
          <w:lang w:val="en-GB"/>
        </w:rPr>
      </w:pPr>
      <w:r w:rsidRPr="0055209F">
        <w:rPr>
          <w:b/>
          <w:u w:val="single"/>
          <w:lang w:val="en-GB"/>
        </w:rPr>
        <w:t>Validation</w:t>
      </w:r>
    </w:p>
    <w:p w14:paraId="44664B54" w14:textId="77777777" w:rsidR="002E120E" w:rsidRDefault="002E120E">
      <w:pPr>
        <w:rPr>
          <w:lang w:val="en-GB"/>
        </w:rPr>
      </w:pPr>
    </w:p>
    <w:p w14:paraId="260E36C8" w14:textId="402C30E5" w:rsidR="000F44BC" w:rsidRDefault="000F44BC">
      <w:pPr>
        <w:rPr>
          <w:lang w:val="en-GB"/>
        </w:rPr>
      </w:pPr>
      <w:r>
        <w:rPr>
          <w:lang w:val="en-GB"/>
        </w:rPr>
        <w:t xml:space="preserve">The validation phase will be all about comparing a functionality produced by the model to a similar functionality </w:t>
      </w:r>
      <w:r w:rsidR="005618FA">
        <w:rPr>
          <w:lang w:val="en-GB"/>
        </w:rPr>
        <w:t>manually built or provided in a Software-as-a-Service (SaaS) model. This phase will help establish the viability of the model and what are the potential unique benefits it would offer to users in comparison to existing solutions available to them.</w:t>
      </w:r>
    </w:p>
    <w:p w14:paraId="69997CDD" w14:textId="77777777" w:rsidR="002E120E" w:rsidRDefault="002E120E">
      <w:pPr>
        <w:rPr>
          <w:lang w:val="en-GB"/>
        </w:rPr>
      </w:pPr>
    </w:p>
    <w:p w14:paraId="27D5EAF7" w14:textId="77777777" w:rsidR="00985659" w:rsidRPr="00985659" w:rsidRDefault="00985659">
      <w:pPr>
        <w:rPr>
          <w:lang w:val="en-GB"/>
        </w:rPr>
      </w:pPr>
    </w:p>
    <w:p w14:paraId="2BB294BA" w14:textId="77777777" w:rsidR="00985659" w:rsidRDefault="00985659">
      <w:pPr>
        <w:rPr>
          <w:lang w:val="en-GB"/>
        </w:rPr>
      </w:pPr>
    </w:p>
    <w:p w14:paraId="12AAA6EE" w14:textId="77777777" w:rsidR="00985659" w:rsidRDefault="00985659">
      <w:pPr>
        <w:rPr>
          <w:lang w:val="en-GB"/>
        </w:rPr>
      </w:pPr>
    </w:p>
    <w:p w14:paraId="3EF5E50A" w14:textId="77777777" w:rsidR="00C82845" w:rsidRDefault="00C82845">
      <w:pPr>
        <w:rPr>
          <w:lang w:val="en-GB"/>
        </w:rPr>
      </w:pPr>
    </w:p>
    <w:p w14:paraId="73CE3F4C" w14:textId="77777777" w:rsidR="00C82845" w:rsidRDefault="00C82845">
      <w:pPr>
        <w:rPr>
          <w:lang w:val="en-GB"/>
        </w:rPr>
      </w:pPr>
    </w:p>
    <w:p w14:paraId="4A5F4038" w14:textId="77777777" w:rsidR="00C82845" w:rsidRDefault="00C82845">
      <w:pPr>
        <w:rPr>
          <w:lang w:val="en-GB"/>
        </w:rPr>
      </w:pPr>
    </w:p>
    <w:p w14:paraId="392E8085" w14:textId="77777777" w:rsidR="00C82845" w:rsidRDefault="00C82845">
      <w:pPr>
        <w:rPr>
          <w:lang w:val="en-GB"/>
        </w:rPr>
      </w:pPr>
    </w:p>
    <w:p w14:paraId="0C29E9AA" w14:textId="77777777" w:rsidR="00C82845" w:rsidRDefault="00C82845">
      <w:pPr>
        <w:rPr>
          <w:lang w:val="en-GB"/>
        </w:rPr>
      </w:pPr>
    </w:p>
    <w:p w14:paraId="382AB1CF" w14:textId="77777777" w:rsidR="0049497C" w:rsidRDefault="0049497C">
      <w:pPr>
        <w:rPr>
          <w:lang w:val="en-GB"/>
        </w:rPr>
      </w:pPr>
    </w:p>
    <w:p w14:paraId="2955F84D" w14:textId="77777777" w:rsidR="0049497C" w:rsidRDefault="0049497C">
      <w:pPr>
        <w:rPr>
          <w:lang w:val="en-GB"/>
        </w:rPr>
      </w:pPr>
    </w:p>
    <w:p w14:paraId="40BC7788" w14:textId="77777777" w:rsidR="0049497C" w:rsidRDefault="0049497C">
      <w:pPr>
        <w:rPr>
          <w:lang w:val="en-GB"/>
        </w:rPr>
      </w:pPr>
    </w:p>
    <w:p w14:paraId="25E75EC0" w14:textId="77777777" w:rsidR="0049497C" w:rsidRDefault="0049497C">
      <w:pPr>
        <w:rPr>
          <w:lang w:val="en-GB"/>
        </w:rPr>
      </w:pPr>
    </w:p>
    <w:p w14:paraId="1A4ADF3F" w14:textId="77777777" w:rsidR="00C1369B" w:rsidRDefault="00C1369B">
      <w:pPr>
        <w:rPr>
          <w:lang w:val="en-GB"/>
        </w:rPr>
      </w:pPr>
    </w:p>
    <w:p w14:paraId="07E70C97" w14:textId="77777777" w:rsidR="00C1369B" w:rsidRDefault="00C1369B">
      <w:pPr>
        <w:rPr>
          <w:lang w:val="en-GB"/>
        </w:rPr>
      </w:pPr>
    </w:p>
    <w:p w14:paraId="71F3D169" w14:textId="77777777" w:rsidR="004650E3" w:rsidRDefault="004650E3">
      <w:pPr>
        <w:rPr>
          <w:lang w:val="en-GB"/>
        </w:rPr>
      </w:pPr>
    </w:p>
    <w:p w14:paraId="32DADF41" w14:textId="77777777" w:rsidR="004650E3" w:rsidRDefault="004650E3">
      <w:pPr>
        <w:rPr>
          <w:lang w:val="en-GB"/>
        </w:rPr>
      </w:pPr>
    </w:p>
    <w:p w14:paraId="7A5C9BDA" w14:textId="77777777" w:rsidR="005618FA" w:rsidRDefault="005618FA">
      <w:pPr>
        <w:rPr>
          <w:lang w:val="en-GB"/>
        </w:rPr>
      </w:pPr>
    </w:p>
    <w:p w14:paraId="773BEA61" w14:textId="77777777" w:rsidR="0055209F" w:rsidRDefault="0055209F">
      <w:pPr>
        <w:rPr>
          <w:lang w:val="en-GB"/>
        </w:rPr>
      </w:pPr>
    </w:p>
    <w:p w14:paraId="509B7ABB" w14:textId="77777777" w:rsidR="0055209F" w:rsidRDefault="0055209F">
      <w:pPr>
        <w:rPr>
          <w:lang w:val="en-GB"/>
        </w:rPr>
      </w:pPr>
    </w:p>
    <w:p w14:paraId="77C03C8F" w14:textId="77777777" w:rsidR="0055209F" w:rsidRDefault="0055209F">
      <w:pPr>
        <w:rPr>
          <w:lang w:val="en-GB"/>
        </w:rPr>
      </w:pPr>
    </w:p>
    <w:p w14:paraId="24E037FB" w14:textId="77777777" w:rsidR="0055209F" w:rsidRDefault="0055209F">
      <w:pPr>
        <w:rPr>
          <w:lang w:val="en-GB"/>
        </w:rPr>
      </w:pPr>
    </w:p>
    <w:p w14:paraId="48D05FBD" w14:textId="77777777" w:rsidR="0055209F" w:rsidRDefault="0055209F">
      <w:pPr>
        <w:rPr>
          <w:lang w:val="en-GB"/>
        </w:rPr>
      </w:pPr>
    </w:p>
    <w:p w14:paraId="7CF5C167" w14:textId="77777777" w:rsidR="0055209F" w:rsidRDefault="0055209F">
      <w:pPr>
        <w:rPr>
          <w:lang w:val="en-GB"/>
        </w:rPr>
      </w:pPr>
    </w:p>
    <w:p w14:paraId="7B099442" w14:textId="77777777" w:rsidR="0055209F" w:rsidRDefault="0055209F">
      <w:pPr>
        <w:rPr>
          <w:lang w:val="en-GB"/>
        </w:rPr>
      </w:pPr>
    </w:p>
    <w:p w14:paraId="3989B451" w14:textId="77777777" w:rsidR="0055209F" w:rsidRDefault="0055209F">
      <w:pPr>
        <w:rPr>
          <w:lang w:val="en-GB"/>
        </w:rPr>
      </w:pPr>
    </w:p>
    <w:p w14:paraId="72D76981" w14:textId="77777777" w:rsidR="0055209F" w:rsidRDefault="0055209F">
      <w:pPr>
        <w:rPr>
          <w:lang w:val="en-GB"/>
        </w:rPr>
      </w:pPr>
    </w:p>
    <w:p w14:paraId="4CF77126" w14:textId="77777777" w:rsidR="0055209F" w:rsidRDefault="0055209F">
      <w:pPr>
        <w:rPr>
          <w:lang w:val="en-GB"/>
        </w:rPr>
      </w:pPr>
    </w:p>
    <w:p w14:paraId="4BBC9F3D" w14:textId="77777777" w:rsidR="0055209F" w:rsidRDefault="0055209F">
      <w:pPr>
        <w:rPr>
          <w:lang w:val="en-GB"/>
        </w:rPr>
      </w:pPr>
    </w:p>
    <w:p w14:paraId="1E35B83C" w14:textId="77777777" w:rsidR="0055209F" w:rsidRDefault="0055209F">
      <w:pPr>
        <w:rPr>
          <w:lang w:val="en-GB"/>
        </w:rPr>
      </w:pPr>
    </w:p>
    <w:p w14:paraId="0DE99DCE" w14:textId="77777777" w:rsidR="0055209F" w:rsidRDefault="0055209F">
      <w:pPr>
        <w:rPr>
          <w:lang w:val="en-GB"/>
        </w:rPr>
      </w:pPr>
    </w:p>
    <w:p w14:paraId="5657B0AA" w14:textId="77777777" w:rsidR="0055209F" w:rsidRDefault="0055209F">
      <w:pPr>
        <w:rPr>
          <w:lang w:val="en-GB"/>
        </w:rPr>
      </w:pPr>
    </w:p>
    <w:p w14:paraId="7D2158E0" w14:textId="77777777" w:rsidR="0055209F" w:rsidRDefault="0055209F">
      <w:pPr>
        <w:rPr>
          <w:lang w:val="en-GB"/>
        </w:rPr>
      </w:pPr>
    </w:p>
    <w:p w14:paraId="035B7188" w14:textId="77777777" w:rsidR="0055209F" w:rsidRDefault="0055209F">
      <w:pPr>
        <w:rPr>
          <w:lang w:val="en-GB"/>
        </w:rPr>
      </w:pPr>
    </w:p>
    <w:p w14:paraId="661F0E19" w14:textId="77777777" w:rsidR="0055209F" w:rsidRDefault="0055209F">
      <w:pPr>
        <w:rPr>
          <w:lang w:val="en-GB"/>
        </w:rPr>
      </w:pPr>
    </w:p>
    <w:p w14:paraId="0B670B9D" w14:textId="77777777" w:rsidR="004650E3" w:rsidRDefault="004650E3">
      <w:pPr>
        <w:rPr>
          <w:lang w:val="en-GB"/>
        </w:rPr>
      </w:pPr>
    </w:p>
    <w:p w14:paraId="15171AD1" w14:textId="051F4840" w:rsidR="004650E3" w:rsidRPr="004650E3" w:rsidRDefault="004650E3">
      <w:pPr>
        <w:rPr>
          <w:rFonts w:ascii="Calibri" w:hAnsi="Calibri" w:cs="Calibri"/>
          <w:b/>
          <w:u w:val="single"/>
          <w:lang w:val="en-GB"/>
        </w:rPr>
      </w:pPr>
      <w:r w:rsidRPr="004650E3">
        <w:rPr>
          <w:rFonts w:ascii="Calibri" w:hAnsi="Calibri" w:cs="Calibri"/>
          <w:b/>
          <w:u w:val="single"/>
          <w:lang w:val="en-GB"/>
        </w:rPr>
        <w:lastRenderedPageBreak/>
        <w:t>References</w:t>
      </w:r>
    </w:p>
    <w:p w14:paraId="326C705C" w14:textId="77777777" w:rsidR="004650E3" w:rsidRPr="004650E3" w:rsidRDefault="004650E3">
      <w:pPr>
        <w:rPr>
          <w:rFonts w:ascii="Calibri" w:hAnsi="Calibri" w:cs="Calibri"/>
          <w:lang w:val="en-GB"/>
        </w:rPr>
      </w:pPr>
    </w:p>
    <w:p w14:paraId="1773958E"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fldChar w:fldCharType="begin"/>
      </w:r>
      <w:r w:rsidRPr="004650E3">
        <w:rPr>
          <w:rFonts w:ascii="Calibri" w:hAnsi="Calibri" w:cs="Calibri"/>
          <w:color w:val="000000" w:themeColor="text1"/>
        </w:rPr>
        <w:instrText xml:space="preserve"> HYPERLINK "https://ieeexplore-ieee-org.ezproxy4.lib.le.ac.uk/document/1598694" </w:instrText>
      </w:r>
      <w:r w:rsidRPr="004650E3">
        <w:rPr>
          <w:rFonts w:ascii="Calibri" w:hAnsi="Calibri" w:cs="Calibri"/>
          <w:color w:val="000000" w:themeColor="text1"/>
        </w:rPr>
        <w:fldChar w:fldCharType="separate"/>
      </w:r>
      <w:r w:rsidRPr="004650E3">
        <w:rPr>
          <w:rStyle w:val="Hyperlink"/>
          <w:rFonts w:ascii="Calibri" w:hAnsi="Calibri" w:cs="Calibri"/>
          <w:color w:val="000000" w:themeColor="text1"/>
        </w:rPr>
        <w:t>https://ieeexplore-ieee-org.ezproxy4.lib.le.ac.uk/document/15986</w:t>
      </w:r>
      <w:r w:rsidRPr="004650E3">
        <w:rPr>
          <w:rStyle w:val="Hyperlink"/>
          <w:rFonts w:ascii="Calibri" w:hAnsi="Calibri" w:cs="Calibri"/>
          <w:color w:val="000000" w:themeColor="text1"/>
        </w:rPr>
        <w:t>9</w:t>
      </w:r>
      <w:r w:rsidRPr="004650E3">
        <w:rPr>
          <w:rStyle w:val="Hyperlink"/>
          <w:rFonts w:ascii="Calibri" w:hAnsi="Calibri" w:cs="Calibri"/>
          <w:color w:val="000000" w:themeColor="text1"/>
        </w:rPr>
        <w:t>4</w:t>
      </w:r>
      <w:r w:rsidRPr="004650E3">
        <w:rPr>
          <w:rFonts w:ascii="Calibri" w:hAnsi="Calibri" w:cs="Calibri"/>
          <w:color w:val="000000" w:themeColor="text1"/>
        </w:rPr>
        <w:fldChar w:fldCharType="end"/>
      </w:r>
      <w:r w:rsidRPr="004650E3">
        <w:rPr>
          <w:rFonts w:ascii="Calibri" w:hAnsi="Calibri" w:cs="Calibri"/>
          <w:color w:val="000000" w:themeColor="text1"/>
        </w:rPr>
        <w:t xml:space="preserve"> </w:t>
      </w:r>
    </w:p>
    <w:p w14:paraId="483D261A" w14:textId="77777777" w:rsidR="004650E3" w:rsidRPr="00BC4EFF" w:rsidRDefault="004650E3" w:rsidP="004650E3">
      <w:pPr>
        <w:pStyle w:val="Heading2"/>
        <w:rPr>
          <w:rFonts w:ascii="Calibri" w:hAnsi="Calibri" w:cs="Calibri"/>
          <w:color w:val="000000" w:themeColor="text1"/>
          <w:sz w:val="24"/>
          <w:szCs w:val="24"/>
        </w:rPr>
      </w:pPr>
      <w:hyperlink r:id="rId12" w:history="1">
        <w:r w:rsidRPr="00BC4EFF">
          <w:rPr>
            <w:rStyle w:val="highlight"/>
            <w:rFonts w:ascii="Calibri" w:hAnsi="Calibri" w:cs="Calibri"/>
            <w:color w:val="000000" w:themeColor="text1"/>
            <w:sz w:val="24"/>
            <w:szCs w:val="24"/>
            <w:u w:val="single"/>
          </w:rPr>
          <w:t>Na</w:t>
        </w:r>
        <w:r w:rsidRPr="00BC4EFF">
          <w:rPr>
            <w:rStyle w:val="highlight"/>
            <w:rFonts w:ascii="Calibri" w:hAnsi="Calibri" w:cs="Calibri"/>
            <w:color w:val="000000" w:themeColor="text1"/>
            <w:sz w:val="24"/>
            <w:szCs w:val="24"/>
            <w:u w:val="single"/>
          </w:rPr>
          <w:t>t</w:t>
        </w:r>
        <w:r w:rsidRPr="00BC4EFF">
          <w:rPr>
            <w:rStyle w:val="highlight"/>
            <w:rFonts w:ascii="Calibri" w:hAnsi="Calibri" w:cs="Calibri"/>
            <w:color w:val="000000" w:themeColor="text1"/>
            <w:sz w:val="24"/>
            <w:szCs w:val="24"/>
            <w:u w:val="single"/>
          </w:rPr>
          <w:t>ural</w:t>
        </w:r>
        <w:r w:rsidRPr="00BC4EFF">
          <w:rPr>
            <w:rStyle w:val="Hyperlink"/>
            <w:rFonts w:ascii="Calibri" w:hAnsi="Calibri" w:cs="Calibri"/>
            <w:color w:val="000000" w:themeColor="text1"/>
            <w:sz w:val="24"/>
            <w:szCs w:val="24"/>
          </w:rPr>
          <w:t xml:space="preserve"> </w:t>
        </w:r>
        <w:r w:rsidRPr="00BC4EFF">
          <w:rPr>
            <w:rStyle w:val="highlight"/>
            <w:rFonts w:ascii="Calibri" w:hAnsi="Calibri" w:cs="Calibri"/>
            <w:color w:val="000000" w:themeColor="text1"/>
            <w:sz w:val="24"/>
            <w:szCs w:val="24"/>
            <w:u w:val="single"/>
          </w:rPr>
          <w:t>language</w:t>
        </w:r>
        <w:r w:rsidRPr="00BC4EFF">
          <w:rPr>
            <w:rStyle w:val="Hyperlink"/>
            <w:rFonts w:ascii="Calibri" w:hAnsi="Calibri" w:cs="Calibri"/>
            <w:color w:val="000000" w:themeColor="text1"/>
            <w:sz w:val="24"/>
            <w:szCs w:val="24"/>
          </w:rPr>
          <w:t xml:space="preserve"> </w:t>
        </w:r>
        <w:r w:rsidRPr="00BC4EFF">
          <w:rPr>
            <w:rStyle w:val="highlight"/>
            <w:rFonts w:ascii="Calibri" w:hAnsi="Calibri" w:cs="Calibri"/>
            <w:color w:val="000000" w:themeColor="text1"/>
            <w:sz w:val="24"/>
            <w:szCs w:val="24"/>
            <w:u w:val="single"/>
          </w:rPr>
          <w:t>processing</w:t>
        </w:r>
        <w:r w:rsidRPr="00BC4EFF">
          <w:rPr>
            <w:rStyle w:val="Hyperlink"/>
            <w:rFonts w:ascii="Calibri" w:hAnsi="Calibri" w:cs="Calibri"/>
            <w:color w:val="000000" w:themeColor="text1"/>
            <w:sz w:val="24"/>
            <w:szCs w:val="24"/>
          </w:rPr>
          <w:t xml:space="preserve"> and knowledge</w:t>
        </w:r>
      </w:hyperlink>
      <w:r w:rsidRPr="00BC4EFF">
        <w:rPr>
          <w:rFonts w:ascii="Calibri" w:hAnsi="Calibri" w:cs="Calibri"/>
          <w:color w:val="000000" w:themeColor="text1"/>
          <w:sz w:val="24"/>
          <w:szCs w:val="24"/>
        </w:rPr>
        <w:t xml:space="preserve"> </w:t>
      </w:r>
    </w:p>
    <w:p w14:paraId="6CEB9227"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M. Nagao </w:t>
      </w:r>
    </w:p>
    <w:p w14:paraId="2452D2CA" w14:textId="77777777" w:rsidR="004650E3" w:rsidRPr="004650E3" w:rsidRDefault="004650E3" w:rsidP="004650E3">
      <w:pPr>
        <w:rPr>
          <w:rFonts w:ascii="Calibri" w:hAnsi="Calibri" w:cs="Calibri"/>
          <w:color w:val="000000" w:themeColor="text1"/>
        </w:rPr>
      </w:pPr>
      <w:hyperlink r:id="rId13" w:history="1">
        <w:r w:rsidRPr="004650E3">
          <w:rPr>
            <w:rStyle w:val="Hyperlink"/>
            <w:rFonts w:ascii="Calibri" w:hAnsi="Calibri" w:cs="Calibri"/>
            <w:color w:val="000000" w:themeColor="text1"/>
          </w:rPr>
          <w:t xml:space="preserve">2005 International Conference on </w:t>
        </w:r>
        <w:r w:rsidRPr="004650E3">
          <w:rPr>
            <w:rStyle w:val="highlight"/>
            <w:rFonts w:ascii="Calibri" w:hAnsi="Calibri" w:cs="Calibri"/>
            <w:color w:val="000000" w:themeColor="text1"/>
            <w:u w:val="single"/>
          </w:rPr>
          <w:t>Natural</w:t>
        </w:r>
        <w:r w:rsidRPr="004650E3">
          <w:rPr>
            <w:rStyle w:val="Hyperlink"/>
            <w:rFonts w:ascii="Calibri" w:hAnsi="Calibri" w:cs="Calibri"/>
            <w:color w:val="000000" w:themeColor="text1"/>
          </w:rPr>
          <w:t xml:space="preserve"> </w:t>
        </w:r>
        <w:r w:rsidRPr="004650E3">
          <w:rPr>
            <w:rStyle w:val="highlight"/>
            <w:rFonts w:ascii="Calibri" w:hAnsi="Calibri" w:cs="Calibri"/>
            <w:color w:val="000000" w:themeColor="text1"/>
            <w:u w:val="single"/>
          </w:rPr>
          <w:t>Language</w:t>
        </w:r>
        <w:r w:rsidRPr="004650E3">
          <w:rPr>
            <w:rStyle w:val="Hyperlink"/>
            <w:rFonts w:ascii="Calibri" w:hAnsi="Calibri" w:cs="Calibri"/>
            <w:color w:val="000000" w:themeColor="text1"/>
          </w:rPr>
          <w:t xml:space="preserve"> </w:t>
        </w:r>
        <w:r w:rsidRPr="004650E3">
          <w:rPr>
            <w:rStyle w:val="highlight"/>
            <w:rFonts w:ascii="Calibri" w:hAnsi="Calibri" w:cs="Calibri"/>
            <w:color w:val="000000" w:themeColor="text1"/>
            <w:u w:val="single"/>
          </w:rPr>
          <w:t>Processing</w:t>
        </w:r>
        <w:r w:rsidRPr="004650E3">
          <w:rPr>
            <w:rStyle w:val="Hyperlink"/>
            <w:rFonts w:ascii="Calibri" w:hAnsi="Calibri" w:cs="Calibri"/>
            <w:color w:val="000000" w:themeColor="text1"/>
          </w:rPr>
          <w:t xml:space="preserve"> and Knowledge Engineering</w:t>
        </w:r>
      </w:hyperlink>
      <w:r w:rsidRPr="004650E3">
        <w:rPr>
          <w:rFonts w:ascii="Calibri" w:hAnsi="Calibri" w:cs="Calibri"/>
          <w:color w:val="000000" w:themeColor="text1"/>
        </w:rPr>
        <w:t xml:space="preserve"> </w:t>
      </w:r>
    </w:p>
    <w:p w14:paraId="186D432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2005 </w:t>
      </w:r>
    </w:p>
    <w:p w14:paraId="32B64314"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 1 </w:t>
      </w:r>
    </w:p>
    <w:p w14:paraId="15381F2C"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14" w:anchor="citations" w:history="1">
        <w:r w:rsidRPr="004650E3">
          <w:rPr>
            <w:rStyle w:val="Hyperlink"/>
            <w:rFonts w:ascii="Calibri" w:hAnsi="Calibri" w:cs="Calibri"/>
            <w:color w:val="000000" w:themeColor="text1"/>
          </w:rPr>
          <w:t>Papers (3)</w:t>
        </w:r>
      </w:hyperlink>
      <w:r w:rsidRPr="004650E3">
        <w:rPr>
          <w:rFonts w:ascii="Calibri" w:hAnsi="Calibri" w:cs="Calibri"/>
          <w:color w:val="000000" w:themeColor="text1"/>
        </w:rPr>
        <w:t xml:space="preserve"> </w:t>
      </w:r>
    </w:p>
    <w:p w14:paraId="2510AAB6"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0B71C5C9" w14:textId="77777777" w:rsidR="004650E3" w:rsidRPr="004650E3" w:rsidRDefault="004650E3" w:rsidP="004650E3">
      <w:pPr>
        <w:rPr>
          <w:rFonts w:ascii="Calibri" w:hAnsi="Calibri" w:cs="Calibri"/>
          <w:color w:val="000000" w:themeColor="text1"/>
        </w:rPr>
      </w:pPr>
    </w:p>
    <w:p w14:paraId="26BD764E" w14:textId="77777777" w:rsidR="004650E3" w:rsidRPr="004650E3" w:rsidRDefault="004650E3" w:rsidP="004650E3">
      <w:pPr>
        <w:rPr>
          <w:rFonts w:ascii="Calibri" w:hAnsi="Calibri" w:cs="Calibri"/>
          <w:color w:val="000000" w:themeColor="text1"/>
        </w:rPr>
      </w:pPr>
      <w:hyperlink r:id="rId15" w:history="1">
        <w:r w:rsidRPr="004650E3">
          <w:rPr>
            <w:rStyle w:val="Hyperlink"/>
            <w:rFonts w:ascii="Calibri" w:hAnsi="Calibri" w:cs="Calibri"/>
            <w:color w:val="000000" w:themeColor="text1"/>
          </w:rPr>
          <w:t>h</w:t>
        </w:r>
        <w:r w:rsidRPr="004650E3">
          <w:rPr>
            <w:rStyle w:val="Hyperlink"/>
            <w:rFonts w:ascii="Calibri" w:hAnsi="Calibri" w:cs="Calibri"/>
            <w:color w:val="000000" w:themeColor="text1"/>
          </w:rPr>
          <w:t>t</w:t>
        </w:r>
        <w:r w:rsidRPr="004650E3">
          <w:rPr>
            <w:rStyle w:val="Hyperlink"/>
            <w:rFonts w:ascii="Calibri" w:hAnsi="Calibri" w:cs="Calibri"/>
            <w:color w:val="000000" w:themeColor="text1"/>
          </w:rPr>
          <w:t>tps://ieeexplore-ieee-org.ezproxy4.lib.le.ac.uk/document/1629902</w:t>
        </w:r>
      </w:hyperlink>
      <w:r w:rsidRPr="004650E3">
        <w:rPr>
          <w:rFonts w:ascii="Calibri" w:hAnsi="Calibri" w:cs="Calibri"/>
          <w:color w:val="000000" w:themeColor="text1"/>
        </w:rPr>
        <w:t xml:space="preserve"> </w:t>
      </w:r>
    </w:p>
    <w:p w14:paraId="4D705059" w14:textId="77777777" w:rsidR="004650E3" w:rsidRPr="004650E3" w:rsidRDefault="004650E3" w:rsidP="004650E3">
      <w:pPr>
        <w:pStyle w:val="Heading2"/>
        <w:rPr>
          <w:rFonts w:ascii="Calibri" w:hAnsi="Calibri" w:cs="Calibri"/>
          <w:color w:val="000000" w:themeColor="text1"/>
          <w:sz w:val="24"/>
          <w:szCs w:val="24"/>
        </w:rPr>
      </w:pPr>
      <w:hyperlink r:id="rId16" w:history="1">
        <w:r w:rsidRPr="004650E3">
          <w:rPr>
            <w:rStyle w:val="Hyperlink"/>
            <w:rFonts w:ascii="Calibri" w:hAnsi="Calibri" w:cs="Calibri"/>
            <w:color w:val="000000" w:themeColor="text1"/>
            <w:sz w:val="24"/>
            <w:szCs w:val="24"/>
          </w:rPr>
          <w:t xml:space="preserve">A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Processing</w:t>
        </w:r>
        <w:r w:rsidRPr="004650E3">
          <w:rPr>
            <w:rStyle w:val="Hyperlink"/>
            <w:rFonts w:ascii="Calibri" w:hAnsi="Calibri" w:cs="Calibri"/>
            <w:color w:val="000000" w:themeColor="text1"/>
            <w:sz w:val="24"/>
            <w:szCs w:val="24"/>
          </w:rPr>
          <w:t xml:space="preserve"> for Semantic Web Services</w:t>
        </w:r>
      </w:hyperlink>
      <w:r w:rsidRPr="004650E3">
        <w:rPr>
          <w:rFonts w:ascii="Calibri" w:hAnsi="Calibri" w:cs="Calibri"/>
          <w:color w:val="000000" w:themeColor="text1"/>
          <w:sz w:val="24"/>
          <w:szCs w:val="24"/>
        </w:rPr>
        <w:t xml:space="preserve"> </w:t>
      </w:r>
    </w:p>
    <w:p w14:paraId="68C74125"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M. </w:t>
      </w:r>
      <w:proofErr w:type="spellStart"/>
      <w:proofErr w:type="gramStart"/>
      <w:r w:rsidRPr="004650E3">
        <w:rPr>
          <w:rFonts w:ascii="Calibri" w:hAnsi="Calibri" w:cs="Calibri"/>
          <w:color w:val="000000" w:themeColor="text1"/>
        </w:rPr>
        <w:t>Stanojevic</w:t>
      </w:r>
      <w:proofErr w:type="spellEnd"/>
      <w:r w:rsidRPr="004650E3">
        <w:rPr>
          <w:rFonts w:ascii="Calibri" w:hAnsi="Calibri" w:cs="Calibri"/>
          <w:color w:val="000000" w:themeColor="text1"/>
        </w:rPr>
        <w:t xml:space="preserve"> ;</w:t>
      </w:r>
      <w:proofErr w:type="gramEnd"/>
      <w:r w:rsidRPr="004650E3">
        <w:rPr>
          <w:rFonts w:ascii="Calibri" w:hAnsi="Calibri" w:cs="Calibri"/>
          <w:color w:val="000000" w:themeColor="text1"/>
        </w:rPr>
        <w:t xml:space="preserve"> S. </w:t>
      </w:r>
      <w:proofErr w:type="spellStart"/>
      <w:r w:rsidRPr="004650E3">
        <w:rPr>
          <w:rFonts w:ascii="Calibri" w:hAnsi="Calibri" w:cs="Calibri"/>
          <w:color w:val="000000" w:themeColor="text1"/>
        </w:rPr>
        <w:t>Vranes</w:t>
      </w:r>
      <w:proofErr w:type="spellEnd"/>
      <w:r w:rsidRPr="004650E3">
        <w:rPr>
          <w:rFonts w:ascii="Calibri" w:hAnsi="Calibri" w:cs="Calibri"/>
          <w:color w:val="000000" w:themeColor="text1"/>
        </w:rPr>
        <w:t xml:space="preserve"> </w:t>
      </w:r>
    </w:p>
    <w:p w14:paraId="3F1B07FA" w14:textId="77777777" w:rsidR="004650E3" w:rsidRPr="004650E3" w:rsidRDefault="004650E3" w:rsidP="004650E3">
      <w:pPr>
        <w:rPr>
          <w:rFonts w:ascii="Calibri" w:hAnsi="Calibri" w:cs="Calibri"/>
          <w:color w:val="000000" w:themeColor="text1"/>
        </w:rPr>
      </w:pPr>
      <w:hyperlink r:id="rId17" w:history="1">
        <w:r w:rsidRPr="004650E3">
          <w:rPr>
            <w:rStyle w:val="Hyperlink"/>
            <w:rFonts w:ascii="Calibri" w:hAnsi="Calibri" w:cs="Calibri"/>
            <w:color w:val="000000" w:themeColor="text1"/>
          </w:rPr>
          <w:t>EUROCON 2005 - The International Conference on "Computer as a Tool"</w:t>
        </w:r>
      </w:hyperlink>
      <w:r w:rsidRPr="004650E3">
        <w:rPr>
          <w:rFonts w:ascii="Calibri" w:hAnsi="Calibri" w:cs="Calibri"/>
          <w:color w:val="000000" w:themeColor="text1"/>
        </w:rPr>
        <w:t xml:space="preserve"> </w:t>
      </w:r>
    </w:p>
    <w:p w14:paraId="0B0DCC01"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w:t>
      </w:r>
      <w:proofErr w:type="gramStart"/>
      <w:r w:rsidRPr="004650E3">
        <w:rPr>
          <w:rFonts w:ascii="Calibri" w:hAnsi="Calibri" w:cs="Calibri"/>
          <w:color w:val="000000" w:themeColor="text1"/>
        </w:rPr>
        <w:t>2005 ,</w:t>
      </w:r>
      <w:proofErr w:type="gramEnd"/>
      <w:r w:rsidRPr="004650E3">
        <w:rPr>
          <w:rFonts w:ascii="Calibri" w:hAnsi="Calibri" w:cs="Calibri"/>
          <w:color w:val="000000" w:themeColor="text1"/>
        </w:rPr>
        <w:t xml:space="preserve"> Volume: 1 </w:t>
      </w:r>
    </w:p>
    <w:p w14:paraId="2B57EF1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229 - 232 </w:t>
      </w:r>
    </w:p>
    <w:p w14:paraId="677C566A"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18"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280C1386"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7255CE8C" w14:textId="77777777" w:rsidR="004650E3" w:rsidRPr="004650E3" w:rsidRDefault="004650E3" w:rsidP="004650E3">
      <w:pPr>
        <w:rPr>
          <w:rFonts w:ascii="Calibri" w:hAnsi="Calibri" w:cs="Calibri"/>
          <w:color w:val="000000" w:themeColor="text1"/>
        </w:rPr>
      </w:pPr>
    </w:p>
    <w:p w14:paraId="60E1CD04" w14:textId="77777777" w:rsidR="004650E3" w:rsidRPr="004650E3" w:rsidRDefault="004650E3" w:rsidP="004650E3">
      <w:pPr>
        <w:rPr>
          <w:rFonts w:ascii="Calibri" w:hAnsi="Calibri" w:cs="Calibri"/>
          <w:color w:val="000000" w:themeColor="text1"/>
        </w:rPr>
      </w:pPr>
      <w:hyperlink r:id="rId19" w:history="1">
        <w:r w:rsidRPr="004650E3">
          <w:rPr>
            <w:rStyle w:val="Hyperlink"/>
            <w:rFonts w:ascii="Calibri" w:hAnsi="Calibri" w:cs="Calibri"/>
            <w:color w:val="000000" w:themeColor="text1"/>
          </w:rPr>
          <w:t>https://ieeexplore-ieee-org.ezproxy4.lib.le.ac.uk/document/4810674</w:t>
        </w:r>
      </w:hyperlink>
    </w:p>
    <w:p w14:paraId="5182EB8B" w14:textId="77777777" w:rsidR="004650E3" w:rsidRPr="004650E3" w:rsidRDefault="004650E3" w:rsidP="004650E3">
      <w:pPr>
        <w:pStyle w:val="Heading2"/>
        <w:rPr>
          <w:rFonts w:ascii="Calibri" w:hAnsi="Calibri" w:cs="Calibri"/>
          <w:color w:val="000000" w:themeColor="text1"/>
          <w:sz w:val="24"/>
          <w:szCs w:val="24"/>
        </w:rPr>
      </w:pPr>
      <w:hyperlink r:id="rId20" w:history="1">
        <w:r w:rsidRPr="004650E3">
          <w:rPr>
            <w:rStyle w:val="Hyperlink"/>
            <w:rFonts w:ascii="Calibri" w:hAnsi="Calibri" w:cs="Calibri"/>
            <w:color w:val="000000" w:themeColor="text1"/>
            <w:sz w:val="24"/>
            <w:szCs w:val="24"/>
          </w:rPr>
          <w:t xml:space="preserve">Statistical Machine Learning in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Understanding: Object Constraint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Translator for Business </w:t>
        </w:r>
        <w:r w:rsidRPr="004650E3">
          <w:rPr>
            <w:rStyle w:val="highlight"/>
            <w:rFonts w:ascii="Calibri" w:hAnsi="Calibri" w:cs="Calibri"/>
            <w:color w:val="000000" w:themeColor="text1"/>
            <w:sz w:val="24"/>
            <w:szCs w:val="24"/>
            <w:u w:val="single"/>
          </w:rPr>
          <w:t>Process</w:t>
        </w:r>
      </w:hyperlink>
      <w:r w:rsidRPr="004650E3">
        <w:rPr>
          <w:rFonts w:ascii="Calibri" w:hAnsi="Calibri" w:cs="Calibri"/>
          <w:color w:val="000000" w:themeColor="text1"/>
          <w:sz w:val="24"/>
          <w:szCs w:val="24"/>
        </w:rPr>
        <w:t xml:space="preserve"> </w:t>
      </w:r>
    </w:p>
    <w:p w14:paraId="26930C37"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Li Zhao ; Feng Li </w:t>
      </w:r>
    </w:p>
    <w:p w14:paraId="72484FDA" w14:textId="77777777" w:rsidR="004650E3" w:rsidRPr="004650E3" w:rsidRDefault="004650E3" w:rsidP="004650E3">
      <w:pPr>
        <w:rPr>
          <w:rFonts w:ascii="Calibri" w:hAnsi="Calibri" w:cs="Calibri"/>
          <w:color w:val="000000" w:themeColor="text1"/>
        </w:rPr>
      </w:pPr>
      <w:hyperlink r:id="rId21" w:history="1">
        <w:r w:rsidRPr="004650E3">
          <w:rPr>
            <w:rStyle w:val="Hyperlink"/>
            <w:rFonts w:ascii="Calibri" w:hAnsi="Calibri" w:cs="Calibri"/>
            <w:color w:val="000000" w:themeColor="text1"/>
          </w:rPr>
          <w:t>2008 IEEE International Symposium on Knowledge Acquisition and Modeling Workshop</w:t>
        </w:r>
      </w:hyperlink>
      <w:r w:rsidRPr="004650E3">
        <w:rPr>
          <w:rFonts w:ascii="Calibri" w:hAnsi="Calibri" w:cs="Calibri"/>
          <w:color w:val="000000" w:themeColor="text1"/>
        </w:rPr>
        <w:t xml:space="preserve"> </w:t>
      </w:r>
    </w:p>
    <w:p w14:paraId="5B2C4F0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2008 </w:t>
      </w:r>
    </w:p>
    <w:p w14:paraId="4DE0FB6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1056 - 1059 </w:t>
      </w:r>
    </w:p>
    <w:p w14:paraId="4B18ED1D"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22"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 </w:t>
      </w:r>
      <w:hyperlink r:id="rId23" w:anchor="anchor-patent-citations" w:history="1">
        <w:r w:rsidRPr="004650E3">
          <w:rPr>
            <w:rStyle w:val="Hyperlink"/>
            <w:rFonts w:ascii="Calibri" w:hAnsi="Calibri" w:cs="Calibri"/>
            <w:color w:val="000000" w:themeColor="text1"/>
          </w:rPr>
          <w:t>Patents (1)</w:t>
        </w:r>
      </w:hyperlink>
      <w:r w:rsidRPr="004650E3">
        <w:rPr>
          <w:rFonts w:ascii="Calibri" w:hAnsi="Calibri" w:cs="Calibri"/>
          <w:color w:val="000000" w:themeColor="text1"/>
        </w:rPr>
        <w:t xml:space="preserve"> </w:t>
      </w:r>
    </w:p>
    <w:p w14:paraId="164D5DCF"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7D745C59" w14:textId="77777777" w:rsidR="004650E3" w:rsidRPr="004650E3" w:rsidRDefault="004650E3" w:rsidP="004650E3">
      <w:pPr>
        <w:rPr>
          <w:rFonts w:ascii="Calibri" w:hAnsi="Calibri" w:cs="Calibri"/>
          <w:color w:val="000000" w:themeColor="text1"/>
        </w:rPr>
      </w:pPr>
    </w:p>
    <w:p w14:paraId="7407C65A" w14:textId="77777777" w:rsidR="004650E3" w:rsidRPr="004650E3" w:rsidRDefault="004650E3" w:rsidP="004650E3">
      <w:pPr>
        <w:rPr>
          <w:rFonts w:ascii="Calibri" w:hAnsi="Calibri" w:cs="Calibri"/>
          <w:color w:val="000000" w:themeColor="text1"/>
        </w:rPr>
      </w:pPr>
      <w:hyperlink r:id="rId24" w:history="1">
        <w:r w:rsidRPr="004650E3">
          <w:rPr>
            <w:rStyle w:val="Hyperlink"/>
            <w:rFonts w:ascii="Calibri" w:hAnsi="Calibri" w:cs="Calibri"/>
            <w:color w:val="000000" w:themeColor="text1"/>
          </w:rPr>
          <w:t>https://ieeexplore-ieee-org.ezproxy4.lib.le.ac.uk/document/346491</w:t>
        </w:r>
      </w:hyperlink>
      <w:r w:rsidRPr="004650E3">
        <w:rPr>
          <w:rFonts w:ascii="Calibri" w:hAnsi="Calibri" w:cs="Calibri"/>
          <w:color w:val="000000" w:themeColor="text1"/>
        </w:rPr>
        <w:t xml:space="preserve"> </w:t>
      </w:r>
    </w:p>
    <w:p w14:paraId="69516CFE" w14:textId="77777777" w:rsidR="004650E3" w:rsidRPr="00F37AB7" w:rsidRDefault="004650E3" w:rsidP="004650E3">
      <w:pPr>
        <w:pStyle w:val="Heading2"/>
        <w:rPr>
          <w:rFonts w:ascii="Calibri" w:hAnsi="Calibri" w:cs="Calibri"/>
          <w:color w:val="000000" w:themeColor="text1"/>
          <w:sz w:val="24"/>
          <w:szCs w:val="24"/>
        </w:rPr>
      </w:pPr>
      <w:hyperlink r:id="rId25" w:history="1">
        <w:r w:rsidRPr="00F37AB7">
          <w:rPr>
            <w:rStyle w:val="highlight"/>
            <w:rFonts w:ascii="Calibri" w:hAnsi="Calibri" w:cs="Calibri"/>
            <w:color w:val="000000" w:themeColor="text1"/>
            <w:sz w:val="24"/>
            <w:szCs w:val="24"/>
            <w:u w:val="single"/>
          </w:rPr>
          <w:t>Natu</w:t>
        </w:r>
        <w:r w:rsidRPr="00F37AB7">
          <w:rPr>
            <w:rStyle w:val="highlight"/>
            <w:rFonts w:ascii="Calibri" w:hAnsi="Calibri" w:cs="Calibri"/>
            <w:color w:val="000000" w:themeColor="text1"/>
            <w:sz w:val="24"/>
            <w:szCs w:val="24"/>
            <w:u w:val="single"/>
          </w:rPr>
          <w:t>r</w:t>
        </w:r>
        <w:r w:rsidRPr="00F37AB7">
          <w:rPr>
            <w:rStyle w:val="highlight"/>
            <w:rFonts w:ascii="Calibri" w:hAnsi="Calibri" w:cs="Calibri"/>
            <w:color w:val="000000" w:themeColor="text1"/>
            <w:sz w:val="24"/>
            <w:szCs w:val="24"/>
            <w:u w:val="single"/>
          </w:rPr>
          <w:t>al</w:t>
        </w:r>
        <w:r w:rsidRPr="00F37AB7">
          <w:rPr>
            <w:rStyle w:val="Hyperlink"/>
            <w:rFonts w:ascii="Calibri" w:hAnsi="Calibri" w:cs="Calibri"/>
            <w:color w:val="000000" w:themeColor="text1"/>
            <w:sz w:val="24"/>
            <w:szCs w:val="24"/>
          </w:rPr>
          <w:t xml:space="preserve"> </w:t>
        </w:r>
        <w:r w:rsidRPr="00F37AB7">
          <w:rPr>
            <w:rStyle w:val="highlight"/>
            <w:rFonts w:ascii="Calibri" w:hAnsi="Calibri" w:cs="Calibri"/>
            <w:color w:val="000000" w:themeColor="text1"/>
            <w:sz w:val="24"/>
            <w:szCs w:val="24"/>
            <w:u w:val="single"/>
          </w:rPr>
          <w:t>language</w:t>
        </w:r>
        <w:r w:rsidRPr="00F37AB7">
          <w:rPr>
            <w:rStyle w:val="Hyperlink"/>
            <w:rFonts w:ascii="Calibri" w:hAnsi="Calibri" w:cs="Calibri"/>
            <w:color w:val="000000" w:themeColor="text1"/>
            <w:sz w:val="24"/>
            <w:szCs w:val="24"/>
          </w:rPr>
          <w:t xml:space="preserve"> </w:t>
        </w:r>
        <w:r w:rsidRPr="00F37AB7">
          <w:rPr>
            <w:rStyle w:val="highlight"/>
            <w:rFonts w:ascii="Calibri" w:hAnsi="Calibri" w:cs="Calibri"/>
            <w:color w:val="000000" w:themeColor="text1"/>
            <w:sz w:val="24"/>
            <w:szCs w:val="24"/>
            <w:u w:val="single"/>
          </w:rPr>
          <w:t>processing</w:t>
        </w:r>
        <w:r w:rsidRPr="00F37AB7">
          <w:rPr>
            <w:rStyle w:val="Hyperlink"/>
            <w:rFonts w:ascii="Calibri" w:hAnsi="Calibri" w:cs="Calibri"/>
            <w:color w:val="000000" w:themeColor="text1"/>
            <w:sz w:val="24"/>
            <w:szCs w:val="24"/>
          </w:rPr>
          <w:t xml:space="preserve"> tools and environments: the field in perspective</w:t>
        </w:r>
      </w:hyperlink>
      <w:r w:rsidRPr="00F37AB7">
        <w:rPr>
          <w:rFonts w:ascii="Calibri" w:hAnsi="Calibri" w:cs="Calibri"/>
          <w:color w:val="000000" w:themeColor="text1"/>
          <w:sz w:val="24"/>
          <w:szCs w:val="24"/>
        </w:rPr>
        <w:t xml:space="preserve"> </w:t>
      </w:r>
    </w:p>
    <w:p w14:paraId="73CF47AD"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B.Z. </w:t>
      </w:r>
      <w:proofErr w:type="spellStart"/>
      <w:r w:rsidRPr="004650E3">
        <w:rPr>
          <w:rFonts w:ascii="Calibri" w:hAnsi="Calibri" w:cs="Calibri"/>
          <w:color w:val="000000" w:themeColor="text1"/>
        </w:rPr>
        <w:t>Manaris</w:t>
      </w:r>
      <w:proofErr w:type="spellEnd"/>
      <w:r w:rsidRPr="004650E3">
        <w:rPr>
          <w:rFonts w:ascii="Calibri" w:hAnsi="Calibri" w:cs="Calibri"/>
          <w:color w:val="000000" w:themeColor="text1"/>
        </w:rPr>
        <w:t xml:space="preserve"> </w:t>
      </w:r>
    </w:p>
    <w:p w14:paraId="71FDBE44" w14:textId="77777777" w:rsidR="004650E3" w:rsidRPr="004650E3" w:rsidRDefault="004650E3" w:rsidP="004650E3">
      <w:pPr>
        <w:rPr>
          <w:rFonts w:ascii="Calibri" w:hAnsi="Calibri" w:cs="Calibri"/>
          <w:color w:val="000000" w:themeColor="text1"/>
        </w:rPr>
      </w:pPr>
      <w:hyperlink r:id="rId26" w:history="1">
        <w:r w:rsidRPr="004650E3">
          <w:rPr>
            <w:rStyle w:val="Hyperlink"/>
            <w:rFonts w:ascii="Calibri" w:hAnsi="Calibri" w:cs="Calibri"/>
            <w:color w:val="000000" w:themeColor="text1"/>
          </w:rPr>
          <w:t xml:space="preserve">Proceedings Sixth International Conference </w:t>
        </w:r>
        <w:r w:rsidRPr="004650E3">
          <w:rPr>
            <w:rStyle w:val="Hyperlink"/>
            <w:rFonts w:ascii="Calibri" w:hAnsi="Calibri" w:cs="Calibri"/>
            <w:color w:val="000000" w:themeColor="text1"/>
          </w:rPr>
          <w:t>o</w:t>
        </w:r>
        <w:r w:rsidRPr="004650E3">
          <w:rPr>
            <w:rStyle w:val="Hyperlink"/>
            <w:rFonts w:ascii="Calibri" w:hAnsi="Calibri" w:cs="Calibri"/>
            <w:color w:val="000000" w:themeColor="text1"/>
          </w:rPr>
          <w:t>n Tools with Artificial Intelligence. TAI 94</w:t>
        </w:r>
      </w:hyperlink>
      <w:r w:rsidRPr="004650E3">
        <w:rPr>
          <w:rFonts w:ascii="Calibri" w:hAnsi="Calibri" w:cs="Calibri"/>
          <w:color w:val="000000" w:themeColor="text1"/>
        </w:rPr>
        <w:t xml:space="preserve"> </w:t>
      </w:r>
    </w:p>
    <w:p w14:paraId="2E7931D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1994 </w:t>
      </w:r>
    </w:p>
    <w:p w14:paraId="7A78BCD2" w14:textId="77777777" w:rsidR="004650E3" w:rsidRPr="004650E3" w:rsidRDefault="004650E3" w:rsidP="004650E3">
      <w:pPr>
        <w:rPr>
          <w:rFonts w:ascii="Calibri" w:hAnsi="Calibri" w:cs="Calibri"/>
          <w:color w:val="000000" w:themeColor="text1"/>
        </w:rPr>
      </w:pPr>
      <w:proofErr w:type="gramStart"/>
      <w:r w:rsidRPr="004650E3">
        <w:rPr>
          <w:rFonts w:ascii="Calibri" w:hAnsi="Calibri" w:cs="Calibri"/>
          <w:color w:val="000000" w:themeColor="text1"/>
        </w:rPr>
        <w:t>Page :</w:t>
      </w:r>
      <w:proofErr w:type="gramEnd"/>
      <w:r w:rsidRPr="004650E3">
        <w:rPr>
          <w:rFonts w:ascii="Calibri" w:hAnsi="Calibri" w:cs="Calibri"/>
          <w:color w:val="000000" w:themeColor="text1"/>
        </w:rPr>
        <w:t xml:space="preserve"> 228 </w:t>
      </w:r>
    </w:p>
    <w:p w14:paraId="04F0B057"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27"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20A9AA63"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7FA54F5" w14:textId="77777777" w:rsidR="004650E3" w:rsidRPr="004650E3" w:rsidRDefault="004650E3" w:rsidP="004650E3">
      <w:pPr>
        <w:rPr>
          <w:rFonts w:ascii="Calibri" w:hAnsi="Calibri" w:cs="Calibri"/>
          <w:color w:val="000000" w:themeColor="text1"/>
        </w:rPr>
      </w:pPr>
    </w:p>
    <w:p w14:paraId="499A0F4C" w14:textId="77777777" w:rsidR="004650E3" w:rsidRPr="004650E3" w:rsidRDefault="004650E3" w:rsidP="004650E3">
      <w:pPr>
        <w:rPr>
          <w:rFonts w:ascii="Calibri" w:hAnsi="Calibri" w:cs="Calibri"/>
          <w:color w:val="000000" w:themeColor="text1"/>
        </w:rPr>
      </w:pPr>
    </w:p>
    <w:p w14:paraId="3649BDB6" w14:textId="77777777" w:rsidR="004650E3" w:rsidRPr="004650E3" w:rsidRDefault="004650E3" w:rsidP="004650E3">
      <w:pPr>
        <w:rPr>
          <w:rFonts w:ascii="Calibri" w:hAnsi="Calibri" w:cs="Calibri"/>
          <w:color w:val="000000" w:themeColor="text1"/>
        </w:rPr>
      </w:pPr>
      <w:hyperlink r:id="rId28" w:history="1">
        <w:r w:rsidRPr="004650E3">
          <w:rPr>
            <w:rStyle w:val="Hyperlink"/>
            <w:rFonts w:ascii="Calibri" w:hAnsi="Calibri" w:cs="Calibri"/>
            <w:color w:val="000000" w:themeColor="text1"/>
          </w:rPr>
          <w:t>https://ieeexplore-ieee-org.ezproxy4.lib.le.ac.uk/document/5260847</w:t>
        </w:r>
      </w:hyperlink>
      <w:r w:rsidRPr="004650E3">
        <w:rPr>
          <w:rFonts w:ascii="Calibri" w:hAnsi="Calibri" w:cs="Calibri"/>
          <w:color w:val="000000" w:themeColor="text1"/>
        </w:rPr>
        <w:t xml:space="preserve"> </w:t>
      </w:r>
    </w:p>
    <w:p w14:paraId="45FFC68F" w14:textId="77777777" w:rsidR="004650E3" w:rsidRPr="004650E3" w:rsidRDefault="004650E3" w:rsidP="004650E3">
      <w:pPr>
        <w:pStyle w:val="Heading2"/>
        <w:rPr>
          <w:rFonts w:ascii="Calibri" w:hAnsi="Calibri" w:cs="Calibri"/>
          <w:color w:val="000000" w:themeColor="text1"/>
          <w:sz w:val="24"/>
          <w:szCs w:val="24"/>
        </w:rPr>
      </w:pPr>
      <w:hyperlink r:id="rId29" w:history="1">
        <w:r w:rsidRPr="004650E3">
          <w:rPr>
            <w:rStyle w:val="Hyperlink"/>
            <w:rFonts w:ascii="Calibri" w:hAnsi="Calibri" w:cs="Calibri"/>
            <w:color w:val="000000" w:themeColor="text1"/>
            <w:sz w:val="24"/>
            <w:szCs w:val="24"/>
          </w:rPr>
          <w:t xml:space="preserve">Upon Dynamic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Processing</w:t>
        </w:r>
      </w:hyperlink>
      <w:r w:rsidRPr="004650E3">
        <w:rPr>
          <w:rFonts w:ascii="Calibri" w:hAnsi="Calibri" w:cs="Calibri"/>
          <w:color w:val="000000" w:themeColor="text1"/>
          <w:sz w:val="24"/>
          <w:szCs w:val="24"/>
        </w:rPr>
        <w:t xml:space="preserve"> </w:t>
      </w:r>
    </w:p>
    <w:p w14:paraId="007134D2"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Marius </w:t>
      </w:r>
      <w:proofErr w:type="spellStart"/>
      <w:r w:rsidRPr="004650E3">
        <w:rPr>
          <w:rFonts w:ascii="Calibri" w:hAnsi="Calibri" w:cs="Calibri"/>
          <w:color w:val="000000" w:themeColor="text1"/>
        </w:rPr>
        <w:t>Crisan</w:t>
      </w:r>
      <w:proofErr w:type="spellEnd"/>
      <w:r w:rsidRPr="004650E3">
        <w:rPr>
          <w:rFonts w:ascii="Calibri" w:hAnsi="Calibri" w:cs="Calibri"/>
          <w:color w:val="000000" w:themeColor="text1"/>
        </w:rPr>
        <w:t xml:space="preserve"> </w:t>
      </w:r>
    </w:p>
    <w:p w14:paraId="1203F9BD" w14:textId="77777777" w:rsidR="004650E3" w:rsidRPr="004650E3" w:rsidRDefault="004650E3" w:rsidP="004650E3">
      <w:pPr>
        <w:rPr>
          <w:rFonts w:ascii="Calibri" w:hAnsi="Calibri" w:cs="Calibri"/>
          <w:color w:val="000000" w:themeColor="text1"/>
        </w:rPr>
      </w:pPr>
      <w:hyperlink r:id="rId30" w:history="1">
        <w:r w:rsidRPr="004650E3">
          <w:rPr>
            <w:rStyle w:val="Hyperlink"/>
            <w:rFonts w:ascii="Calibri" w:hAnsi="Calibri" w:cs="Calibri"/>
            <w:color w:val="000000" w:themeColor="text1"/>
          </w:rPr>
          <w:t>2009 International Conference on New Trends in Information and Service Science</w:t>
        </w:r>
      </w:hyperlink>
      <w:r w:rsidRPr="004650E3">
        <w:rPr>
          <w:rFonts w:ascii="Calibri" w:hAnsi="Calibri" w:cs="Calibri"/>
          <w:color w:val="000000" w:themeColor="text1"/>
        </w:rPr>
        <w:t xml:space="preserve"> </w:t>
      </w:r>
    </w:p>
    <w:p w14:paraId="3D9089E6"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2009 </w:t>
      </w:r>
    </w:p>
    <w:p w14:paraId="6D07116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487 - 492 </w:t>
      </w:r>
    </w:p>
    <w:p w14:paraId="4333CB0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31"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34FFA188"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4DE4B2C6" w14:textId="77777777" w:rsidR="004650E3" w:rsidRPr="004650E3" w:rsidRDefault="004650E3" w:rsidP="004650E3">
      <w:pPr>
        <w:rPr>
          <w:rFonts w:ascii="Calibri" w:hAnsi="Calibri" w:cs="Calibri"/>
          <w:color w:val="000000" w:themeColor="text1"/>
        </w:rPr>
      </w:pPr>
    </w:p>
    <w:p w14:paraId="59AB4400" w14:textId="77777777" w:rsidR="004650E3" w:rsidRPr="004650E3" w:rsidRDefault="004650E3" w:rsidP="004650E3">
      <w:pPr>
        <w:rPr>
          <w:rFonts w:ascii="Calibri" w:hAnsi="Calibri" w:cs="Calibri"/>
          <w:color w:val="000000" w:themeColor="text1"/>
        </w:rPr>
      </w:pPr>
    </w:p>
    <w:p w14:paraId="1A5C8753" w14:textId="77777777" w:rsidR="004650E3" w:rsidRPr="004650E3" w:rsidRDefault="004650E3" w:rsidP="004650E3">
      <w:pPr>
        <w:rPr>
          <w:rFonts w:ascii="Calibri" w:hAnsi="Calibri" w:cs="Calibri"/>
          <w:color w:val="000000" w:themeColor="text1"/>
        </w:rPr>
      </w:pPr>
      <w:hyperlink r:id="rId32" w:history="1">
        <w:r w:rsidRPr="004650E3">
          <w:rPr>
            <w:rStyle w:val="Hyperlink"/>
            <w:rFonts w:ascii="Calibri" w:hAnsi="Calibri" w:cs="Calibri"/>
            <w:color w:val="000000" w:themeColor="text1"/>
          </w:rPr>
          <w:t>https://ieeexplore-ieee-org.ezproxy4.lib.le.ac.uk/document/5431706</w:t>
        </w:r>
      </w:hyperlink>
    </w:p>
    <w:p w14:paraId="6AC02E07" w14:textId="77777777" w:rsidR="004650E3" w:rsidRPr="004650E3" w:rsidRDefault="004650E3" w:rsidP="004650E3">
      <w:pPr>
        <w:pStyle w:val="Heading2"/>
        <w:rPr>
          <w:rFonts w:ascii="Calibri" w:hAnsi="Calibri" w:cs="Calibri"/>
          <w:color w:val="000000" w:themeColor="text1"/>
          <w:sz w:val="24"/>
          <w:szCs w:val="24"/>
        </w:rPr>
      </w:pPr>
      <w:hyperlink r:id="rId33" w:history="1">
        <w:r w:rsidRPr="004650E3">
          <w:rPr>
            <w:rStyle w:val="Hyperlink"/>
            <w:rFonts w:ascii="Calibri" w:hAnsi="Calibri" w:cs="Calibri"/>
            <w:color w:val="000000" w:themeColor="text1"/>
            <w:sz w:val="24"/>
            <w:szCs w:val="24"/>
          </w:rPr>
          <w:t xml:space="preserve">An Automated Tool for Generating UML Models from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Requirements</w:t>
        </w:r>
      </w:hyperlink>
      <w:r w:rsidRPr="004650E3">
        <w:rPr>
          <w:rFonts w:ascii="Calibri" w:hAnsi="Calibri" w:cs="Calibri"/>
          <w:color w:val="000000" w:themeColor="text1"/>
          <w:sz w:val="24"/>
          <w:szCs w:val="24"/>
        </w:rPr>
        <w:t xml:space="preserve"> </w:t>
      </w:r>
    </w:p>
    <w:p w14:paraId="69B2A931"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Deva Kumar </w:t>
      </w:r>
      <w:proofErr w:type="spellStart"/>
      <w:proofErr w:type="gramStart"/>
      <w:r w:rsidRPr="004650E3">
        <w:rPr>
          <w:rFonts w:ascii="Calibri" w:hAnsi="Calibri" w:cs="Calibri"/>
          <w:color w:val="000000" w:themeColor="text1"/>
        </w:rPr>
        <w:t>Deeptimahanti</w:t>
      </w:r>
      <w:proofErr w:type="spellEnd"/>
      <w:r w:rsidRPr="004650E3">
        <w:rPr>
          <w:rFonts w:ascii="Calibri" w:hAnsi="Calibri" w:cs="Calibri"/>
          <w:color w:val="000000" w:themeColor="text1"/>
        </w:rPr>
        <w:t xml:space="preserve"> ;</w:t>
      </w:r>
      <w:proofErr w:type="gramEnd"/>
      <w:r w:rsidRPr="004650E3">
        <w:rPr>
          <w:rFonts w:ascii="Calibri" w:hAnsi="Calibri" w:cs="Calibri"/>
          <w:color w:val="000000" w:themeColor="text1"/>
        </w:rPr>
        <w:t xml:space="preserve"> Muhammad Ali Babar </w:t>
      </w:r>
    </w:p>
    <w:p w14:paraId="0611B72A" w14:textId="77777777" w:rsidR="004650E3" w:rsidRPr="004650E3" w:rsidRDefault="004650E3" w:rsidP="004650E3">
      <w:pPr>
        <w:rPr>
          <w:rFonts w:ascii="Calibri" w:hAnsi="Calibri" w:cs="Calibri"/>
          <w:color w:val="000000" w:themeColor="text1"/>
        </w:rPr>
      </w:pPr>
      <w:hyperlink r:id="rId34" w:history="1">
        <w:r w:rsidRPr="004650E3">
          <w:rPr>
            <w:rStyle w:val="Hyperlink"/>
            <w:rFonts w:ascii="Calibri" w:hAnsi="Calibri" w:cs="Calibri"/>
            <w:color w:val="000000" w:themeColor="text1"/>
          </w:rPr>
          <w:t>2009 IEEE/ACM International Conference on Automated Software Engineering</w:t>
        </w:r>
      </w:hyperlink>
      <w:r w:rsidRPr="004650E3">
        <w:rPr>
          <w:rFonts w:ascii="Calibri" w:hAnsi="Calibri" w:cs="Calibri"/>
          <w:color w:val="000000" w:themeColor="text1"/>
        </w:rPr>
        <w:t xml:space="preserve"> </w:t>
      </w:r>
    </w:p>
    <w:p w14:paraId="70AC6B1F"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2009 </w:t>
      </w:r>
    </w:p>
    <w:p w14:paraId="21966C3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680 - 682 </w:t>
      </w:r>
    </w:p>
    <w:p w14:paraId="22C144E2"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35" w:anchor="citations" w:history="1">
        <w:r w:rsidRPr="004650E3">
          <w:rPr>
            <w:rStyle w:val="Hyperlink"/>
            <w:rFonts w:ascii="Calibri" w:hAnsi="Calibri" w:cs="Calibri"/>
            <w:color w:val="000000" w:themeColor="text1"/>
          </w:rPr>
          <w:t>Papers (16)</w:t>
        </w:r>
      </w:hyperlink>
      <w:r w:rsidRPr="004650E3">
        <w:rPr>
          <w:rFonts w:ascii="Calibri" w:hAnsi="Calibri" w:cs="Calibri"/>
          <w:color w:val="000000" w:themeColor="text1"/>
        </w:rPr>
        <w:t xml:space="preserve"> | </w:t>
      </w:r>
      <w:hyperlink r:id="rId36" w:anchor="anchor-patent-citations" w:history="1">
        <w:r w:rsidRPr="004650E3">
          <w:rPr>
            <w:rStyle w:val="Hyperlink"/>
            <w:rFonts w:ascii="Calibri" w:hAnsi="Calibri" w:cs="Calibri"/>
            <w:color w:val="000000" w:themeColor="text1"/>
          </w:rPr>
          <w:t>Patents (11)</w:t>
        </w:r>
      </w:hyperlink>
      <w:r w:rsidRPr="004650E3">
        <w:rPr>
          <w:rFonts w:ascii="Calibri" w:hAnsi="Calibri" w:cs="Calibri"/>
          <w:color w:val="000000" w:themeColor="text1"/>
        </w:rPr>
        <w:t xml:space="preserve"> </w:t>
      </w:r>
    </w:p>
    <w:p w14:paraId="6B7C449A"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D9E1193" w14:textId="77777777" w:rsidR="004650E3" w:rsidRPr="004650E3" w:rsidRDefault="004650E3" w:rsidP="004650E3">
      <w:pPr>
        <w:rPr>
          <w:rFonts w:ascii="Calibri" w:hAnsi="Calibri" w:cs="Calibri"/>
          <w:color w:val="000000" w:themeColor="text1"/>
        </w:rPr>
      </w:pPr>
    </w:p>
    <w:p w14:paraId="241504BA" w14:textId="77777777" w:rsidR="004650E3" w:rsidRPr="004650E3" w:rsidRDefault="004650E3" w:rsidP="004650E3">
      <w:pPr>
        <w:pStyle w:val="Heading2"/>
        <w:rPr>
          <w:rFonts w:ascii="Calibri" w:hAnsi="Calibri" w:cs="Calibri"/>
          <w:color w:val="000000" w:themeColor="text1"/>
          <w:sz w:val="24"/>
          <w:szCs w:val="24"/>
        </w:rPr>
      </w:pPr>
      <w:hyperlink r:id="rId37" w:history="1">
        <w:r w:rsidRPr="004650E3">
          <w:rPr>
            <w:rStyle w:val="Hyperlink"/>
            <w:rFonts w:ascii="Calibri" w:hAnsi="Calibri" w:cs="Calibri"/>
            <w:color w:val="000000" w:themeColor="text1"/>
            <w:sz w:val="24"/>
            <w:szCs w:val="24"/>
          </w:rPr>
          <w:t xml:space="preserve">A </w:t>
        </w:r>
        <w:r w:rsidRPr="004650E3">
          <w:rPr>
            <w:rStyle w:val="highlight"/>
            <w:rFonts w:ascii="Calibri" w:hAnsi="Calibri" w:cs="Calibri"/>
            <w:color w:val="000000" w:themeColor="text1"/>
            <w:sz w:val="24"/>
            <w:szCs w:val="24"/>
            <w:u w:val="single"/>
          </w:rPr>
          <w:t>processing</w:t>
        </w:r>
        <w:r w:rsidRPr="004650E3">
          <w:rPr>
            <w:rStyle w:val="Hyperlink"/>
            <w:rFonts w:ascii="Calibri" w:hAnsi="Calibri" w:cs="Calibri"/>
            <w:color w:val="000000" w:themeColor="text1"/>
            <w:sz w:val="24"/>
            <w:szCs w:val="24"/>
          </w:rPr>
          <w:t xml:space="preserve"> system for programming specifications in a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hyperlink>
      <w:r w:rsidRPr="004650E3">
        <w:rPr>
          <w:rFonts w:ascii="Calibri" w:hAnsi="Calibri" w:cs="Calibri"/>
          <w:color w:val="000000" w:themeColor="text1"/>
          <w:sz w:val="24"/>
          <w:szCs w:val="24"/>
        </w:rPr>
        <w:t xml:space="preserve"> </w:t>
      </w:r>
    </w:p>
    <w:p w14:paraId="5563229E"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H. </w:t>
      </w:r>
      <w:proofErr w:type="gramStart"/>
      <w:r w:rsidRPr="004650E3">
        <w:rPr>
          <w:rFonts w:ascii="Calibri" w:hAnsi="Calibri" w:cs="Calibri"/>
          <w:color w:val="000000" w:themeColor="text1"/>
        </w:rPr>
        <w:t>Seki ;</w:t>
      </w:r>
      <w:proofErr w:type="gramEnd"/>
      <w:r w:rsidRPr="004650E3">
        <w:rPr>
          <w:rFonts w:ascii="Calibri" w:hAnsi="Calibri" w:cs="Calibri"/>
          <w:color w:val="000000" w:themeColor="text1"/>
        </w:rPr>
        <w:t xml:space="preserve"> E. </w:t>
      </w:r>
      <w:proofErr w:type="spellStart"/>
      <w:r w:rsidRPr="004650E3">
        <w:rPr>
          <w:rFonts w:ascii="Calibri" w:hAnsi="Calibri" w:cs="Calibri"/>
          <w:color w:val="000000" w:themeColor="text1"/>
        </w:rPr>
        <w:t>Nabika</w:t>
      </w:r>
      <w:proofErr w:type="spellEnd"/>
      <w:r w:rsidRPr="004650E3">
        <w:rPr>
          <w:rFonts w:ascii="Calibri" w:hAnsi="Calibri" w:cs="Calibri"/>
          <w:color w:val="000000" w:themeColor="text1"/>
        </w:rPr>
        <w:t xml:space="preserve"> ; T. Matsumura ; Y. Sugiyama ; M. </w:t>
      </w:r>
      <w:proofErr w:type="spellStart"/>
      <w:r w:rsidRPr="004650E3">
        <w:rPr>
          <w:rFonts w:ascii="Calibri" w:hAnsi="Calibri" w:cs="Calibri"/>
          <w:color w:val="000000" w:themeColor="text1"/>
        </w:rPr>
        <w:t>Fujii</w:t>
      </w:r>
      <w:proofErr w:type="spellEnd"/>
      <w:r w:rsidRPr="004650E3">
        <w:rPr>
          <w:rFonts w:ascii="Calibri" w:hAnsi="Calibri" w:cs="Calibri"/>
          <w:color w:val="000000" w:themeColor="text1"/>
        </w:rPr>
        <w:t xml:space="preserve"> ; K. Torii ; T. </w:t>
      </w:r>
      <w:proofErr w:type="spellStart"/>
      <w:r w:rsidRPr="004650E3">
        <w:rPr>
          <w:rFonts w:ascii="Calibri" w:hAnsi="Calibri" w:cs="Calibri"/>
          <w:color w:val="000000" w:themeColor="text1"/>
        </w:rPr>
        <w:t>Kasami</w:t>
      </w:r>
      <w:proofErr w:type="spellEnd"/>
      <w:r w:rsidRPr="004650E3">
        <w:rPr>
          <w:rFonts w:ascii="Calibri" w:hAnsi="Calibri" w:cs="Calibri"/>
          <w:color w:val="000000" w:themeColor="text1"/>
        </w:rPr>
        <w:t xml:space="preserve"> </w:t>
      </w:r>
    </w:p>
    <w:p w14:paraId="5733F970" w14:textId="77777777" w:rsidR="004650E3" w:rsidRPr="004650E3" w:rsidRDefault="004650E3" w:rsidP="004650E3">
      <w:pPr>
        <w:rPr>
          <w:rFonts w:ascii="Calibri" w:hAnsi="Calibri" w:cs="Calibri"/>
          <w:color w:val="000000" w:themeColor="text1"/>
        </w:rPr>
      </w:pPr>
      <w:hyperlink r:id="rId38" w:history="1">
        <w:r w:rsidRPr="004650E3">
          <w:rPr>
            <w:rStyle w:val="Hyperlink"/>
            <w:rFonts w:ascii="Calibri" w:hAnsi="Calibri" w:cs="Calibri"/>
            <w:color w:val="000000" w:themeColor="text1"/>
          </w:rPr>
          <w:t>[1988] Proceedings of the Twenty-First Annual Hawaii International Conference on System Sciences. Volume II: Software track</w:t>
        </w:r>
      </w:hyperlink>
      <w:r w:rsidRPr="004650E3">
        <w:rPr>
          <w:rFonts w:ascii="Calibri" w:hAnsi="Calibri" w:cs="Calibri"/>
          <w:color w:val="000000" w:themeColor="text1"/>
        </w:rPr>
        <w:t xml:space="preserve"> </w:t>
      </w:r>
    </w:p>
    <w:p w14:paraId="7FF5290E"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w:t>
      </w:r>
      <w:proofErr w:type="gramStart"/>
      <w:r w:rsidRPr="004650E3">
        <w:rPr>
          <w:rFonts w:ascii="Calibri" w:hAnsi="Calibri" w:cs="Calibri"/>
          <w:color w:val="000000" w:themeColor="text1"/>
        </w:rPr>
        <w:t>1988 ,</w:t>
      </w:r>
      <w:proofErr w:type="gramEnd"/>
      <w:r w:rsidRPr="004650E3">
        <w:rPr>
          <w:rFonts w:ascii="Calibri" w:hAnsi="Calibri" w:cs="Calibri"/>
          <w:color w:val="000000" w:themeColor="text1"/>
        </w:rPr>
        <w:t xml:space="preserve"> Volume: 2 </w:t>
      </w:r>
    </w:p>
    <w:p w14:paraId="7B35097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754 - 763 </w:t>
      </w:r>
    </w:p>
    <w:p w14:paraId="3CB87B4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39" w:anchor="citations" w:history="1">
        <w:r w:rsidRPr="004650E3">
          <w:rPr>
            <w:rStyle w:val="Hyperlink"/>
            <w:rFonts w:ascii="Calibri" w:hAnsi="Calibri" w:cs="Calibri"/>
            <w:color w:val="000000" w:themeColor="text1"/>
          </w:rPr>
          <w:t>Papers (3)</w:t>
        </w:r>
      </w:hyperlink>
      <w:r w:rsidRPr="004650E3">
        <w:rPr>
          <w:rFonts w:ascii="Calibri" w:hAnsi="Calibri" w:cs="Calibri"/>
          <w:color w:val="000000" w:themeColor="text1"/>
        </w:rPr>
        <w:t xml:space="preserve"> | </w:t>
      </w:r>
      <w:hyperlink r:id="rId40" w:anchor="anchor-patent-citations" w:history="1">
        <w:r w:rsidRPr="004650E3">
          <w:rPr>
            <w:rStyle w:val="Hyperlink"/>
            <w:rFonts w:ascii="Calibri" w:hAnsi="Calibri" w:cs="Calibri"/>
            <w:color w:val="000000" w:themeColor="text1"/>
          </w:rPr>
          <w:t>Patents (1)</w:t>
        </w:r>
      </w:hyperlink>
      <w:r w:rsidRPr="004650E3">
        <w:rPr>
          <w:rFonts w:ascii="Calibri" w:hAnsi="Calibri" w:cs="Calibri"/>
          <w:color w:val="000000" w:themeColor="text1"/>
        </w:rPr>
        <w:t xml:space="preserve"> </w:t>
      </w:r>
    </w:p>
    <w:p w14:paraId="0C5E78C3"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1F4B9121" w14:textId="77777777" w:rsidR="004650E3" w:rsidRPr="004650E3" w:rsidRDefault="004650E3" w:rsidP="004650E3">
      <w:pPr>
        <w:rPr>
          <w:rFonts w:ascii="Calibri" w:hAnsi="Calibri" w:cs="Calibri"/>
          <w:b/>
          <w:color w:val="000000" w:themeColor="text1"/>
        </w:rPr>
      </w:pPr>
    </w:p>
    <w:p w14:paraId="310B72FC" w14:textId="77777777" w:rsidR="004650E3" w:rsidRPr="004650E3" w:rsidRDefault="004650E3" w:rsidP="004650E3">
      <w:pPr>
        <w:rPr>
          <w:rFonts w:ascii="Calibri" w:hAnsi="Calibri" w:cs="Calibri"/>
          <w:color w:val="000000" w:themeColor="text1"/>
        </w:rPr>
      </w:pPr>
    </w:p>
    <w:p w14:paraId="1F46F8C7" w14:textId="77777777" w:rsidR="004650E3" w:rsidRPr="004650E3" w:rsidRDefault="004650E3" w:rsidP="004650E3">
      <w:pPr>
        <w:rPr>
          <w:rFonts w:ascii="Calibri" w:hAnsi="Calibri" w:cs="Calibri"/>
          <w:color w:val="000000" w:themeColor="text1"/>
        </w:rPr>
      </w:pPr>
      <w:hyperlink r:id="rId41" w:history="1">
        <w:r w:rsidRPr="004650E3">
          <w:rPr>
            <w:rStyle w:val="Hyperlink"/>
            <w:rFonts w:ascii="Calibri" w:hAnsi="Calibri" w:cs="Calibri"/>
            <w:color w:val="000000" w:themeColor="text1"/>
          </w:rPr>
          <w:t>https://ieeexplore-ieee-org.ezproxy4.lib.le.ac.uk/document/7338516</w:t>
        </w:r>
      </w:hyperlink>
      <w:r w:rsidRPr="004650E3">
        <w:rPr>
          <w:rFonts w:ascii="Calibri" w:hAnsi="Calibri" w:cs="Calibri"/>
          <w:color w:val="000000" w:themeColor="text1"/>
        </w:rPr>
        <w:t xml:space="preserve"> </w:t>
      </w:r>
    </w:p>
    <w:p w14:paraId="00C2ABDC" w14:textId="77777777" w:rsidR="004650E3" w:rsidRPr="004650E3" w:rsidRDefault="004650E3" w:rsidP="004650E3">
      <w:pPr>
        <w:pStyle w:val="Heading2"/>
        <w:rPr>
          <w:rFonts w:ascii="Calibri" w:hAnsi="Calibri" w:cs="Calibri"/>
          <w:color w:val="000000" w:themeColor="text1"/>
          <w:sz w:val="24"/>
          <w:szCs w:val="24"/>
        </w:rPr>
      </w:pPr>
      <w:hyperlink r:id="rId42" w:history="1">
        <w:r w:rsidRPr="004650E3">
          <w:rPr>
            <w:rStyle w:val="Hyperlink"/>
            <w:rFonts w:ascii="Calibri" w:hAnsi="Calibri" w:cs="Calibri"/>
            <w:color w:val="000000" w:themeColor="text1"/>
            <w:sz w:val="24"/>
            <w:szCs w:val="24"/>
          </w:rPr>
          <w:t xml:space="preserve">Translation of </w:t>
        </w:r>
        <w:r w:rsidRPr="004650E3">
          <w:rPr>
            <w:rStyle w:val="highlight"/>
            <w:rFonts w:ascii="Calibri" w:hAnsi="Calibri" w:cs="Calibri"/>
            <w:color w:val="000000" w:themeColor="text1"/>
            <w:sz w:val="24"/>
            <w:szCs w:val="24"/>
            <w:u w:val="single"/>
          </w:rPr>
          <w:t>natural</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language</w:t>
        </w:r>
        <w:r w:rsidRPr="004650E3">
          <w:rPr>
            <w:rStyle w:val="Hyperlink"/>
            <w:rFonts w:ascii="Calibri" w:hAnsi="Calibri" w:cs="Calibri"/>
            <w:color w:val="000000" w:themeColor="text1"/>
            <w:sz w:val="24"/>
            <w:szCs w:val="24"/>
          </w:rPr>
          <w:t xml:space="preserve"> queries to structured data sources</w:t>
        </w:r>
      </w:hyperlink>
      <w:r w:rsidRPr="004650E3">
        <w:rPr>
          <w:rFonts w:ascii="Calibri" w:hAnsi="Calibri" w:cs="Calibri"/>
          <w:color w:val="000000" w:themeColor="text1"/>
          <w:sz w:val="24"/>
          <w:szCs w:val="24"/>
        </w:rPr>
        <w:t xml:space="preserve"> </w:t>
      </w:r>
    </w:p>
    <w:p w14:paraId="4747C7ED"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Ruslan </w:t>
      </w:r>
      <w:proofErr w:type="spellStart"/>
      <w:proofErr w:type="gramStart"/>
      <w:r w:rsidRPr="004650E3">
        <w:rPr>
          <w:rFonts w:ascii="Calibri" w:hAnsi="Calibri" w:cs="Calibri"/>
          <w:color w:val="000000" w:themeColor="text1"/>
        </w:rPr>
        <w:t>Posevkin</w:t>
      </w:r>
      <w:proofErr w:type="spellEnd"/>
      <w:r w:rsidRPr="004650E3">
        <w:rPr>
          <w:rFonts w:ascii="Calibri" w:hAnsi="Calibri" w:cs="Calibri"/>
          <w:color w:val="000000" w:themeColor="text1"/>
        </w:rPr>
        <w:t xml:space="preserve"> ;</w:t>
      </w:r>
      <w:proofErr w:type="gramEnd"/>
      <w:r w:rsidRPr="004650E3">
        <w:rPr>
          <w:rFonts w:ascii="Calibri" w:hAnsi="Calibri" w:cs="Calibri"/>
          <w:color w:val="000000" w:themeColor="text1"/>
        </w:rPr>
        <w:t xml:space="preserve"> Igor </w:t>
      </w:r>
      <w:proofErr w:type="spellStart"/>
      <w:r w:rsidRPr="004650E3">
        <w:rPr>
          <w:rFonts w:ascii="Calibri" w:hAnsi="Calibri" w:cs="Calibri"/>
          <w:color w:val="000000" w:themeColor="text1"/>
        </w:rPr>
        <w:t>Bessmertny</w:t>
      </w:r>
      <w:proofErr w:type="spellEnd"/>
      <w:r w:rsidRPr="004650E3">
        <w:rPr>
          <w:rFonts w:ascii="Calibri" w:hAnsi="Calibri" w:cs="Calibri"/>
          <w:color w:val="000000" w:themeColor="text1"/>
        </w:rPr>
        <w:t xml:space="preserve"> </w:t>
      </w:r>
    </w:p>
    <w:p w14:paraId="27CDA0FF" w14:textId="77777777" w:rsidR="004650E3" w:rsidRPr="004650E3" w:rsidRDefault="004650E3" w:rsidP="004650E3">
      <w:pPr>
        <w:rPr>
          <w:rFonts w:ascii="Calibri" w:hAnsi="Calibri" w:cs="Calibri"/>
          <w:color w:val="000000" w:themeColor="text1"/>
        </w:rPr>
      </w:pPr>
      <w:hyperlink r:id="rId43" w:history="1">
        <w:r w:rsidRPr="004650E3">
          <w:rPr>
            <w:rStyle w:val="Hyperlink"/>
            <w:rFonts w:ascii="Calibri" w:hAnsi="Calibri" w:cs="Calibri"/>
            <w:color w:val="000000" w:themeColor="text1"/>
          </w:rPr>
          <w:t>2015 9th International Conference on Application of Information and Communication Technologies (AICT)</w:t>
        </w:r>
      </w:hyperlink>
      <w:r w:rsidRPr="004650E3">
        <w:rPr>
          <w:rFonts w:ascii="Calibri" w:hAnsi="Calibri" w:cs="Calibri"/>
          <w:color w:val="000000" w:themeColor="text1"/>
        </w:rPr>
        <w:t xml:space="preserve"> </w:t>
      </w:r>
    </w:p>
    <w:p w14:paraId="16A62A0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2015 </w:t>
      </w:r>
    </w:p>
    <w:p w14:paraId="7FA7551C"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57 - 59 </w:t>
      </w:r>
    </w:p>
    <w:p w14:paraId="51791C11"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44"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14E76D45" w14:textId="0E6D5E5D"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00E6767E">
        <w:rPr>
          <w:rFonts w:ascii="Calibri" w:hAnsi="Calibri" w:cs="Calibri"/>
          <w:color w:val="000000" w:themeColor="text1"/>
        </w:rPr>
        <w:t xml:space="preserve"> </w:t>
      </w:r>
    </w:p>
    <w:p w14:paraId="0D57AB57" w14:textId="77777777" w:rsidR="004650E3" w:rsidRPr="004650E3" w:rsidRDefault="004650E3" w:rsidP="004650E3">
      <w:pPr>
        <w:rPr>
          <w:rFonts w:ascii="Calibri" w:hAnsi="Calibri" w:cs="Calibri"/>
          <w:color w:val="000000" w:themeColor="text1"/>
        </w:rPr>
      </w:pPr>
    </w:p>
    <w:p w14:paraId="7754CFB7" w14:textId="77777777" w:rsidR="004650E3" w:rsidRPr="004650E3" w:rsidRDefault="004650E3" w:rsidP="004650E3">
      <w:pPr>
        <w:rPr>
          <w:rFonts w:ascii="Calibri" w:hAnsi="Calibri" w:cs="Calibri"/>
          <w:color w:val="000000" w:themeColor="text1"/>
        </w:rPr>
      </w:pPr>
      <w:hyperlink r:id="rId45" w:history="1">
        <w:r w:rsidRPr="004650E3">
          <w:rPr>
            <w:rStyle w:val="Hyperlink"/>
            <w:rFonts w:ascii="Calibri" w:hAnsi="Calibri" w:cs="Calibri"/>
            <w:color w:val="000000" w:themeColor="text1"/>
          </w:rPr>
          <w:t>https://ieeexplore-ieee-org.ezproxy4.lib.le.ac.uk/document/5575821</w:t>
        </w:r>
      </w:hyperlink>
      <w:r w:rsidRPr="004650E3">
        <w:rPr>
          <w:rFonts w:ascii="Calibri" w:hAnsi="Calibri" w:cs="Calibri"/>
          <w:color w:val="000000" w:themeColor="text1"/>
        </w:rPr>
        <w:t xml:space="preserve"> </w:t>
      </w:r>
    </w:p>
    <w:p w14:paraId="0BB198A5" w14:textId="77777777" w:rsidR="004650E3" w:rsidRPr="004650E3" w:rsidRDefault="004650E3" w:rsidP="004650E3">
      <w:pPr>
        <w:pStyle w:val="Heading2"/>
        <w:rPr>
          <w:rFonts w:ascii="Calibri" w:hAnsi="Calibri" w:cs="Calibri"/>
          <w:color w:val="000000" w:themeColor="text1"/>
          <w:sz w:val="24"/>
          <w:szCs w:val="24"/>
        </w:rPr>
      </w:pPr>
      <w:hyperlink r:id="rId46" w:history="1">
        <w:r w:rsidRPr="004650E3">
          <w:rPr>
            <w:rStyle w:val="Hyperlink"/>
            <w:rFonts w:ascii="Calibri" w:hAnsi="Calibri" w:cs="Calibri"/>
            <w:color w:val="000000" w:themeColor="text1"/>
            <w:sz w:val="24"/>
            <w:szCs w:val="24"/>
          </w:rPr>
          <w:t xml:space="preserve">Mapping </w:t>
        </w:r>
        <w:r w:rsidRPr="004650E3">
          <w:rPr>
            <w:rStyle w:val="highlight"/>
            <w:rFonts w:ascii="Calibri" w:hAnsi="Calibri" w:cs="Calibri"/>
            <w:color w:val="000000" w:themeColor="text1"/>
            <w:sz w:val="24"/>
            <w:szCs w:val="24"/>
            <w:u w:val="single"/>
          </w:rPr>
          <w:t>Services</w:t>
        </w:r>
        <w:r w:rsidRPr="004650E3">
          <w:rPr>
            <w:rStyle w:val="Hyperlink"/>
            <w:rFonts w:ascii="Calibri" w:hAnsi="Calibri" w:cs="Calibri"/>
            <w:color w:val="000000" w:themeColor="text1"/>
            <w:sz w:val="24"/>
            <w:szCs w:val="24"/>
          </w:rPr>
          <w:t xml:space="preserve"> to Activities in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(SOA) Design: A Simulation-Driven Optimizing Method Based on DODAF2.0</w:t>
        </w:r>
      </w:hyperlink>
      <w:r w:rsidRPr="004650E3">
        <w:rPr>
          <w:rFonts w:ascii="Calibri" w:hAnsi="Calibri" w:cs="Calibri"/>
          <w:color w:val="000000" w:themeColor="text1"/>
          <w:sz w:val="24"/>
          <w:szCs w:val="24"/>
        </w:rPr>
        <w:t xml:space="preserve"> </w:t>
      </w:r>
    </w:p>
    <w:p w14:paraId="37399A7A" w14:textId="77777777" w:rsidR="004650E3" w:rsidRPr="004650E3" w:rsidRDefault="004650E3" w:rsidP="004650E3">
      <w:pPr>
        <w:pStyle w:val="author"/>
        <w:rPr>
          <w:rFonts w:ascii="Calibri" w:hAnsi="Calibri" w:cs="Calibri"/>
          <w:color w:val="000000" w:themeColor="text1"/>
        </w:rPr>
      </w:pPr>
      <w:proofErr w:type="spellStart"/>
      <w:r w:rsidRPr="004650E3">
        <w:rPr>
          <w:rFonts w:ascii="Calibri" w:hAnsi="Calibri" w:cs="Calibri"/>
          <w:color w:val="000000" w:themeColor="text1"/>
        </w:rPr>
        <w:t>Yingchao</w:t>
      </w:r>
      <w:proofErr w:type="spellEnd"/>
      <w:r w:rsidRPr="004650E3">
        <w:rPr>
          <w:rFonts w:ascii="Calibri" w:hAnsi="Calibri" w:cs="Calibri"/>
          <w:color w:val="000000" w:themeColor="text1"/>
        </w:rPr>
        <w:t xml:space="preserve"> </w:t>
      </w:r>
      <w:proofErr w:type="gramStart"/>
      <w:r w:rsidRPr="004650E3">
        <w:rPr>
          <w:rFonts w:ascii="Calibri" w:hAnsi="Calibri" w:cs="Calibri"/>
          <w:color w:val="000000" w:themeColor="text1"/>
        </w:rPr>
        <w:t>Zhang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Zhiping</w:t>
      </w:r>
      <w:proofErr w:type="spellEnd"/>
      <w:r w:rsidRPr="004650E3">
        <w:rPr>
          <w:rFonts w:ascii="Calibri" w:hAnsi="Calibri" w:cs="Calibri"/>
          <w:color w:val="000000" w:themeColor="text1"/>
        </w:rPr>
        <w:t xml:space="preserve"> Jiang ; </w:t>
      </w:r>
      <w:proofErr w:type="spellStart"/>
      <w:r w:rsidRPr="004650E3">
        <w:rPr>
          <w:rFonts w:ascii="Calibri" w:hAnsi="Calibri" w:cs="Calibri"/>
          <w:color w:val="000000" w:themeColor="text1"/>
        </w:rPr>
        <w:t>Xiaohao</w:t>
      </w:r>
      <w:proofErr w:type="spellEnd"/>
      <w:r w:rsidRPr="004650E3">
        <w:rPr>
          <w:rFonts w:ascii="Calibri" w:hAnsi="Calibri" w:cs="Calibri"/>
          <w:color w:val="000000" w:themeColor="text1"/>
        </w:rPr>
        <w:t xml:space="preserve"> Yu ; </w:t>
      </w:r>
      <w:proofErr w:type="spellStart"/>
      <w:r w:rsidRPr="004650E3">
        <w:rPr>
          <w:rFonts w:ascii="Calibri" w:hAnsi="Calibri" w:cs="Calibri"/>
          <w:color w:val="000000" w:themeColor="text1"/>
        </w:rPr>
        <w:t>Xiaoqiang</w:t>
      </w:r>
      <w:proofErr w:type="spellEnd"/>
      <w:r w:rsidRPr="004650E3">
        <w:rPr>
          <w:rFonts w:ascii="Calibri" w:hAnsi="Calibri" w:cs="Calibri"/>
          <w:color w:val="000000" w:themeColor="text1"/>
        </w:rPr>
        <w:t xml:space="preserve"> Song </w:t>
      </w:r>
    </w:p>
    <w:p w14:paraId="37E81E6D" w14:textId="77777777" w:rsidR="004650E3" w:rsidRPr="004650E3" w:rsidRDefault="004650E3" w:rsidP="004650E3">
      <w:pPr>
        <w:rPr>
          <w:rFonts w:ascii="Calibri" w:hAnsi="Calibri" w:cs="Calibri"/>
          <w:color w:val="000000" w:themeColor="text1"/>
        </w:rPr>
      </w:pPr>
      <w:hyperlink r:id="rId47" w:history="1">
        <w:r w:rsidRPr="004650E3">
          <w:rPr>
            <w:rStyle w:val="Hyperlink"/>
            <w:rFonts w:ascii="Calibri" w:hAnsi="Calibri" w:cs="Calibri"/>
            <w:color w:val="000000" w:themeColor="text1"/>
          </w:rPr>
          <w:t xml:space="preserve">2014 IEEE 8th International Symposium on </w:t>
        </w:r>
        <w:r w:rsidRPr="004650E3">
          <w:rPr>
            <w:rStyle w:val="highlight"/>
            <w:rFonts w:ascii="Calibri" w:hAnsi="Calibri" w:cs="Calibri"/>
            <w:color w:val="000000" w:themeColor="text1"/>
            <w:u w:val="single"/>
          </w:rPr>
          <w:t>Service</w:t>
        </w:r>
        <w:r w:rsidRPr="004650E3">
          <w:rPr>
            <w:rStyle w:val="Hyperlink"/>
            <w:rFonts w:ascii="Calibri" w:hAnsi="Calibri" w:cs="Calibri"/>
            <w:color w:val="000000" w:themeColor="text1"/>
          </w:rPr>
          <w:t xml:space="preserve"> </w:t>
        </w:r>
        <w:r w:rsidRPr="004650E3">
          <w:rPr>
            <w:rStyle w:val="highlight"/>
            <w:rFonts w:ascii="Calibri" w:hAnsi="Calibri" w:cs="Calibri"/>
            <w:color w:val="000000" w:themeColor="text1"/>
            <w:u w:val="single"/>
          </w:rPr>
          <w:t>Oriented</w:t>
        </w:r>
        <w:r w:rsidRPr="004650E3">
          <w:rPr>
            <w:rStyle w:val="Hyperlink"/>
            <w:rFonts w:ascii="Calibri" w:hAnsi="Calibri" w:cs="Calibri"/>
            <w:color w:val="000000" w:themeColor="text1"/>
          </w:rPr>
          <w:t xml:space="preserve"> System Engineering</w:t>
        </w:r>
      </w:hyperlink>
      <w:r w:rsidRPr="004650E3">
        <w:rPr>
          <w:rFonts w:ascii="Calibri" w:hAnsi="Calibri" w:cs="Calibri"/>
          <w:color w:val="000000" w:themeColor="text1"/>
        </w:rPr>
        <w:t xml:space="preserve"> </w:t>
      </w:r>
    </w:p>
    <w:p w14:paraId="5EE408D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2014 </w:t>
      </w:r>
    </w:p>
    <w:p w14:paraId="6D345115"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156 - 157 </w:t>
      </w:r>
    </w:p>
    <w:p w14:paraId="0B17942F"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29C84CD" w14:textId="77777777" w:rsidR="004650E3" w:rsidRPr="004650E3" w:rsidRDefault="004650E3" w:rsidP="004650E3">
      <w:pPr>
        <w:rPr>
          <w:rFonts w:ascii="Calibri" w:hAnsi="Calibri" w:cs="Calibri"/>
          <w:color w:val="000000" w:themeColor="text1"/>
        </w:rPr>
      </w:pPr>
    </w:p>
    <w:p w14:paraId="699F6903" w14:textId="77777777" w:rsidR="004650E3" w:rsidRPr="004650E3" w:rsidRDefault="004650E3" w:rsidP="004650E3">
      <w:pPr>
        <w:rPr>
          <w:rFonts w:ascii="Calibri" w:hAnsi="Calibri" w:cs="Calibri"/>
          <w:color w:val="000000" w:themeColor="text1"/>
        </w:rPr>
      </w:pPr>
      <w:hyperlink r:id="rId48" w:history="1">
        <w:r w:rsidRPr="004650E3">
          <w:rPr>
            <w:rStyle w:val="Hyperlink"/>
            <w:rFonts w:ascii="Calibri" w:hAnsi="Calibri" w:cs="Calibri"/>
            <w:color w:val="000000" w:themeColor="text1"/>
          </w:rPr>
          <w:t>https://ieeexplore-ieee-org.ezproxy4.lib.le.ac.uk/document/6</w:t>
        </w:r>
        <w:r w:rsidRPr="004650E3">
          <w:rPr>
            <w:rStyle w:val="Hyperlink"/>
            <w:rFonts w:ascii="Calibri" w:hAnsi="Calibri" w:cs="Calibri"/>
            <w:color w:val="000000" w:themeColor="text1"/>
          </w:rPr>
          <w:t>6</w:t>
        </w:r>
        <w:r w:rsidRPr="004650E3">
          <w:rPr>
            <w:rStyle w:val="Hyperlink"/>
            <w:rFonts w:ascii="Calibri" w:hAnsi="Calibri" w:cs="Calibri"/>
            <w:color w:val="000000" w:themeColor="text1"/>
          </w:rPr>
          <w:t>43228</w:t>
        </w:r>
      </w:hyperlink>
    </w:p>
    <w:p w14:paraId="238C8F4E" w14:textId="77777777" w:rsidR="004650E3" w:rsidRPr="004650E3" w:rsidRDefault="004650E3" w:rsidP="004650E3">
      <w:pPr>
        <w:pStyle w:val="Heading2"/>
        <w:rPr>
          <w:rFonts w:ascii="Calibri" w:hAnsi="Calibri" w:cs="Calibri"/>
          <w:color w:val="000000" w:themeColor="text1"/>
          <w:sz w:val="24"/>
          <w:szCs w:val="24"/>
        </w:rPr>
      </w:pPr>
      <w:hyperlink r:id="rId49" w:history="1">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Design of Energy Consumption Information System about Petroleum Enterprise</w:t>
        </w:r>
      </w:hyperlink>
      <w:r w:rsidRPr="004650E3">
        <w:rPr>
          <w:rFonts w:ascii="Calibri" w:hAnsi="Calibri" w:cs="Calibri"/>
          <w:color w:val="000000" w:themeColor="text1"/>
          <w:sz w:val="24"/>
          <w:szCs w:val="24"/>
        </w:rPr>
        <w:t xml:space="preserve"> </w:t>
      </w:r>
    </w:p>
    <w:p w14:paraId="6262566F" w14:textId="77777777" w:rsidR="004650E3" w:rsidRPr="004650E3" w:rsidRDefault="004650E3" w:rsidP="004650E3">
      <w:pPr>
        <w:pStyle w:val="author"/>
        <w:rPr>
          <w:rFonts w:ascii="Calibri" w:hAnsi="Calibri" w:cs="Calibri"/>
          <w:color w:val="000000" w:themeColor="text1"/>
        </w:rPr>
      </w:pPr>
      <w:proofErr w:type="spellStart"/>
      <w:r w:rsidRPr="004650E3">
        <w:rPr>
          <w:rFonts w:ascii="Calibri" w:hAnsi="Calibri" w:cs="Calibri"/>
          <w:color w:val="000000" w:themeColor="text1"/>
        </w:rPr>
        <w:t>ChangSheng</w:t>
      </w:r>
      <w:proofErr w:type="spellEnd"/>
      <w:r w:rsidRPr="004650E3">
        <w:rPr>
          <w:rFonts w:ascii="Calibri" w:hAnsi="Calibri" w:cs="Calibri"/>
          <w:color w:val="000000" w:themeColor="text1"/>
        </w:rPr>
        <w:t xml:space="preserve"> </w:t>
      </w:r>
      <w:proofErr w:type="gramStart"/>
      <w:r w:rsidRPr="004650E3">
        <w:rPr>
          <w:rFonts w:ascii="Calibri" w:hAnsi="Calibri" w:cs="Calibri"/>
          <w:color w:val="000000" w:themeColor="text1"/>
        </w:rPr>
        <w:t>Zhu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ManMan</w:t>
      </w:r>
      <w:proofErr w:type="spellEnd"/>
      <w:r w:rsidRPr="004650E3">
        <w:rPr>
          <w:rFonts w:ascii="Calibri" w:hAnsi="Calibri" w:cs="Calibri"/>
          <w:color w:val="000000" w:themeColor="text1"/>
        </w:rPr>
        <w:t xml:space="preserve"> Chai ; </w:t>
      </w:r>
      <w:proofErr w:type="spellStart"/>
      <w:r w:rsidRPr="004650E3">
        <w:rPr>
          <w:rFonts w:ascii="Calibri" w:hAnsi="Calibri" w:cs="Calibri"/>
          <w:color w:val="000000" w:themeColor="text1"/>
        </w:rPr>
        <w:t>YuFeng</w:t>
      </w:r>
      <w:proofErr w:type="spellEnd"/>
      <w:r w:rsidRPr="004650E3">
        <w:rPr>
          <w:rFonts w:ascii="Calibri" w:hAnsi="Calibri" w:cs="Calibri"/>
          <w:color w:val="000000" w:themeColor="text1"/>
        </w:rPr>
        <w:t xml:space="preserve"> Lu ; </w:t>
      </w:r>
      <w:proofErr w:type="spellStart"/>
      <w:r w:rsidRPr="004650E3">
        <w:rPr>
          <w:rFonts w:ascii="Calibri" w:hAnsi="Calibri" w:cs="Calibri"/>
          <w:color w:val="000000" w:themeColor="text1"/>
        </w:rPr>
        <w:t>YiDong</w:t>
      </w:r>
      <w:proofErr w:type="spellEnd"/>
      <w:r w:rsidRPr="004650E3">
        <w:rPr>
          <w:rFonts w:ascii="Calibri" w:hAnsi="Calibri" w:cs="Calibri"/>
          <w:color w:val="000000" w:themeColor="text1"/>
        </w:rPr>
        <w:t xml:space="preserve"> Guo </w:t>
      </w:r>
    </w:p>
    <w:p w14:paraId="719ADBE1" w14:textId="77777777" w:rsidR="004650E3" w:rsidRPr="004650E3" w:rsidRDefault="004650E3" w:rsidP="004650E3">
      <w:pPr>
        <w:rPr>
          <w:rFonts w:ascii="Calibri" w:hAnsi="Calibri" w:cs="Calibri"/>
          <w:color w:val="000000" w:themeColor="text1"/>
        </w:rPr>
      </w:pPr>
      <w:hyperlink r:id="rId50" w:history="1">
        <w:r w:rsidRPr="004650E3">
          <w:rPr>
            <w:rStyle w:val="Hyperlink"/>
            <w:rFonts w:ascii="Calibri" w:hAnsi="Calibri" w:cs="Calibri"/>
            <w:color w:val="000000" w:themeColor="text1"/>
          </w:rPr>
          <w:t>2013 International Conference on Computational and Information Sciences</w:t>
        </w:r>
      </w:hyperlink>
      <w:r w:rsidRPr="004650E3">
        <w:rPr>
          <w:rFonts w:ascii="Calibri" w:hAnsi="Calibri" w:cs="Calibri"/>
          <w:color w:val="000000" w:themeColor="text1"/>
        </w:rPr>
        <w:t xml:space="preserve"> </w:t>
      </w:r>
    </w:p>
    <w:p w14:paraId="5CF234BB"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2013 </w:t>
      </w:r>
    </w:p>
    <w:p w14:paraId="52DDDCA6"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1174 - 1177 </w:t>
      </w:r>
    </w:p>
    <w:p w14:paraId="2466A9AB"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51"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1187C50A"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09EC1CA" w14:textId="77777777" w:rsidR="004650E3" w:rsidRPr="004650E3" w:rsidRDefault="004650E3" w:rsidP="004650E3">
      <w:pPr>
        <w:rPr>
          <w:rFonts w:ascii="Calibri" w:hAnsi="Calibri" w:cs="Calibri"/>
          <w:color w:val="000000" w:themeColor="text1"/>
        </w:rPr>
      </w:pPr>
    </w:p>
    <w:p w14:paraId="057D1BDB" w14:textId="77777777" w:rsidR="004650E3" w:rsidRPr="004650E3" w:rsidRDefault="004650E3" w:rsidP="004650E3">
      <w:pPr>
        <w:rPr>
          <w:rFonts w:ascii="Calibri" w:hAnsi="Calibri" w:cs="Calibri"/>
          <w:color w:val="000000" w:themeColor="text1"/>
        </w:rPr>
      </w:pPr>
      <w:hyperlink r:id="rId52" w:history="1">
        <w:r w:rsidRPr="004650E3">
          <w:rPr>
            <w:rStyle w:val="Hyperlink"/>
            <w:rFonts w:ascii="Calibri" w:hAnsi="Calibri" w:cs="Calibri"/>
            <w:color w:val="000000" w:themeColor="text1"/>
          </w:rPr>
          <w:t>https://ieeexplore-ieee-org.ezproxy4.lib.le.ac.uk/document/7977299</w:t>
        </w:r>
      </w:hyperlink>
    </w:p>
    <w:p w14:paraId="2BA26040" w14:textId="77777777" w:rsidR="004650E3" w:rsidRPr="004650E3" w:rsidRDefault="004650E3" w:rsidP="004650E3">
      <w:pPr>
        <w:rPr>
          <w:rFonts w:ascii="Calibri" w:hAnsi="Calibri" w:cs="Calibri"/>
          <w:color w:val="000000" w:themeColor="text1"/>
        </w:rPr>
      </w:pPr>
    </w:p>
    <w:p w14:paraId="0F5339DD" w14:textId="77777777" w:rsidR="004650E3" w:rsidRPr="004650E3" w:rsidRDefault="004650E3" w:rsidP="004650E3">
      <w:pPr>
        <w:pStyle w:val="Heading2"/>
        <w:rPr>
          <w:rFonts w:ascii="Calibri" w:hAnsi="Calibri" w:cs="Calibri"/>
          <w:color w:val="000000" w:themeColor="text1"/>
          <w:sz w:val="24"/>
          <w:szCs w:val="24"/>
        </w:rPr>
      </w:pPr>
      <w:hyperlink r:id="rId53" w:history="1">
        <w:r w:rsidRPr="004650E3">
          <w:rPr>
            <w:rStyle w:val="Hyperlink"/>
            <w:rFonts w:ascii="Calibri" w:hAnsi="Calibri" w:cs="Calibri"/>
            <w:color w:val="000000" w:themeColor="text1"/>
            <w:sz w:val="24"/>
            <w:szCs w:val="24"/>
          </w:rPr>
          <w:t xml:space="preserve">A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identification model for </w:t>
        </w:r>
        <w:proofErr w:type="gramStart"/>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proofErr w:type="gramEnd"/>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hyperlink>
      <w:r w:rsidRPr="004650E3">
        <w:rPr>
          <w:rFonts w:ascii="Calibri" w:hAnsi="Calibri" w:cs="Calibri"/>
          <w:color w:val="000000" w:themeColor="text1"/>
          <w:sz w:val="24"/>
          <w:szCs w:val="24"/>
        </w:rPr>
        <w:t xml:space="preserve"> </w:t>
      </w:r>
    </w:p>
    <w:p w14:paraId="06DF991F"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lastRenderedPageBreak/>
        <w:t xml:space="preserve">Anurag </w:t>
      </w:r>
      <w:proofErr w:type="spellStart"/>
      <w:proofErr w:type="gramStart"/>
      <w:r w:rsidRPr="004650E3">
        <w:rPr>
          <w:rFonts w:ascii="Calibri" w:hAnsi="Calibri" w:cs="Calibri"/>
          <w:color w:val="000000" w:themeColor="text1"/>
        </w:rPr>
        <w:t>Shashwat</w:t>
      </w:r>
      <w:proofErr w:type="spellEnd"/>
      <w:r w:rsidRPr="004650E3">
        <w:rPr>
          <w:rFonts w:ascii="Calibri" w:hAnsi="Calibri" w:cs="Calibri"/>
          <w:color w:val="000000" w:themeColor="text1"/>
        </w:rPr>
        <w:t xml:space="preserve"> ;</w:t>
      </w:r>
      <w:proofErr w:type="gramEnd"/>
      <w:r w:rsidRPr="004650E3">
        <w:rPr>
          <w:rFonts w:ascii="Calibri" w:hAnsi="Calibri" w:cs="Calibri"/>
          <w:color w:val="000000" w:themeColor="text1"/>
        </w:rPr>
        <w:t xml:space="preserve"> Deepak Kumar </w:t>
      </w:r>
    </w:p>
    <w:p w14:paraId="4B01F8D4" w14:textId="77777777" w:rsidR="004650E3" w:rsidRPr="004650E3" w:rsidRDefault="004650E3" w:rsidP="004650E3">
      <w:pPr>
        <w:rPr>
          <w:rFonts w:ascii="Calibri" w:hAnsi="Calibri" w:cs="Calibri"/>
          <w:color w:val="000000" w:themeColor="text1"/>
        </w:rPr>
      </w:pPr>
      <w:hyperlink r:id="rId54" w:history="1">
        <w:r w:rsidRPr="004650E3">
          <w:rPr>
            <w:rStyle w:val="Hyperlink"/>
            <w:rFonts w:ascii="Calibri" w:hAnsi="Calibri" w:cs="Calibri"/>
            <w:color w:val="000000" w:themeColor="text1"/>
          </w:rPr>
          <w:t>2017 3rd International Conference on Computational Intelligence &amp; Communication Technology (CICT)</w:t>
        </w:r>
      </w:hyperlink>
      <w:r w:rsidRPr="004650E3">
        <w:rPr>
          <w:rFonts w:ascii="Calibri" w:hAnsi="Calibri" w:cs="Calibri"/>
          <w:color w:val="000000" w:themeColor="text1"/>
        </w:rPr>
        <w:t xml:space="preserve"> </w:t>
      </w:r>
    </w:p>
    <w:p w14:paraId="25B3AA32"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2017 </w:t>
      </w:r>
    </w:p>
    <w:p w14:paraId="7894F715"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1 - 5 </w:t>
      </w:r>
    </w:p>
    <w:p w14:paraId="05D7E64E"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55" w:anchor="citations" w:history="1">
        <w:r w:rsidRPr="004650E3">
          <w:rPr>
            <w:rStyle w:val="Hyperlink"/>
            <w:rFonts w:ascii="Calibri" w:hAnsi="Calibri" w:cs="Calibri"/>
            <w:color w:val="000000" w:themeColor="text1"/>
          </w:rPr>
          <w:t>Papers (2)</w:t>
        </w:r>
      </w:hyperlink>
      <w:r w:rsidRPr="004650E3">
        <w:rPr>
          <w:rFonts w:ascii="Calibri" w:hAnsi="Calibri" w:cs="Calibri"/>
          <w:color w:val="000000" w:themeColor="text1"/>
        </w:rPr>
        <w:t xml:space="preserve"> </w:t>
      </w:r>
    </w:p>
    <w:p w14:paraId="46AAF39C"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7508722" w14:textId="77777777" w:rsidR="004650E3" w:rsidRPr="004650E3" w:rsidRDefault="004650E3" w:rsidP="004650E3">
      <w:pPr>
        <w:rPr>
          <w:rFonts w:ascii="Calibri" w:hAnsi="Calibri" w:cs="Calibri"/>
          <w:color w:val="000000" w:themeColor="text1"/>
        </w:rPr>
      </w:pPr>
    </w:p>
    <w:p w14:paraId="575CE690" w14:textId="77777777" w:rsidR="004650E3" w:rsidRPr="004650E3" w:rsidRDefault="004650E3" w:rsidP="004650E3">
      <w:pPr>
        <w:rPr>
          <w:rFonts w:ascii="Calibri" w:hAnsi="Calibri" w:cs="Calibri"/>
          <w:color w:val="000000" w:themeColor="text1"/>
        </w:rPr>
      </w:pPr>
      <w:hyperlink r:id="rId56" w:history="1">
        <w:r w:rsidRPr="004650E3">
          <w:rPr>
            <w:rStyle w:val="Hyperlink"/>
            <w:rFonts w:ascii="Calibri" w:hAnsi="Calibri" w:cs="Calibri"/>
            <w:color w:val="000000" w:themeColor="text1"/>
          </w:rPr>
          <w:t>https://ieeexplore-ieee-org.ezproxy4.lib</w:t>
        </w:r>
        <w:r w:rsidRPr="004650E3">
          <w:rPr>
            <w:rStyle w:val="Hyperlink"/>
            <w:rFonts w:ascii="Calibri" w:hAnsi="Calibri" w:cs="Calibri"/>
            <w:color w:val="000000" w:themeColor="text1"/>
          </w:rPr>
          <w:t>.</w:t>
        </w:r>
        <w:r w:rsidRPr="004650E3">
          <w:rPr>
            <w:rStyle w:val="Hyperlink"/>
            <w:rFonts w:ascii="Calibri" w:hAnsi="Calibri" w:cs="Calibri"/>
            <w:color w:val="000000" w:themeColor="text1"/>
          </w:rPr>
          <w:t>le.ac.uk/document/4730479</w:t>
        </w:r>
      </w:hyperlink>
      <w:r w:rsidRPr="004650E3">
        <w:rPr>
          <w:rFonts w:ascii="Calibri" w:hAnsi="Calibri" w:cs="Calibri"/>
          <w:color w:val="000000" w:themeColor="text1"/>
        </w:rPr>
        <w:t xml:space="preserve"> </w:t>
      </w:r>
    </w:p>
    <w:p w14:paraId="2205F988" w14:textId="77777777" w:rsidR="004650E3" w:rsidRPr="004650E3" w:rsidRDefault="004650E3" w:rsidP="004650E3">
      <w:pPr>
        <w:pStyle w:val="Heading2"/>
        <w:rPr>
          <w:rFonts w:ascii="Calibri" w:hAnsi="Calibri" w:cs="Calibri"/>
          <w:color w:val="000000" w:themeColor="text1"/>
          <w:sz w:val="24"/>
          <w:szCs w:val="24"/>
        </w:rPr>
      </w:pPr>
      <w:hyperlink r:id="rId57" w:history="1">
        <w:r w:rsidRPr="004650E3">
          <w:rPr>
            <w:rStyle w:val="Hyperlink"/>
            <w:rFonts w:ascii="Calibri" w:hAnsi="Calibri" w:cs="Calibri"/>
            <w:color w:val="000000" w:themeColor="text1"/>
            <w:sz w:val="24"/>
            <w:szCs w:val="24"/>
          </w:rPr>
          <w:t xml:space="preserve">Formal Approach for the Development of Business Processes in Terms of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Architectures</w:t>
        </w:r>
        <w:r w:rsidRPr="004650E3">
          <w:rPr>
            <w:rStyle w:val="Hyperlink"/>
            <w:rFonts w:ascii="Calibri" w:hAnsi="Calibri" w:cs="Calibri"/>
            <w:color w:val="000000" w:themeColor="text1"/>
            <w:sz w:val="24"/>
            <w:szCs w:val="24"/>
          </w:rPr>
          <w:t xml:space="preserve"> Using Pi-ADL</w:t>
        </w:r>
      </w:hyperlink>
      <w:r w:rsidRPr="004650E3">
        <w:rPr>
          <w:rFonts w:ascii="Calibri" w:hAnsi="Calibri" w:cs="Calibri"/>
          <w:color w:val="000000" w:themeColor="text1"/>
          <w:sz w:val="24"/>
          <w:szCs w:val="24"/>
        </w:rPr>
        <w:t xml:space="preserve"> </w:t>
      </w:r>
    </w:p>
    <w:p w14:paraId="5A429A5D"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Flavio </w:t>
      </w:r>
      <w:proofErr w:type="spellStart"/>
      <w:r w:rsidRPr="004650E3">
        <w:rPr>
          <w:rFonts w:ascii="Calibri" w:hAnsi="Calibri" w:cs="Calibri"/>
          <w:color w:val="000000" w:themeColor="text1"/>
        </w:rPr>
        <w:t>Oquendo</w:t>
      </w:r>
      <w:proofErr w:type="spellEnd"/>
      <w:r w:rsidRPr="004650E3">
        <w:rPr>
          <w:rFonts w:ascii="Calibri" w:hAnsi="Calibri" w:cs="Calibri"/>
          <w:color w:val="000000" w:themeColor="text1"/>
        </w:rPr>
        <w:t xml:space="preserve"> </w:t>
      </w:r>
    </w:p>
    <w:p w14:paraId="4828D852" w14:textId="77777777" w:rsidR="004650E3" w:rsidRPr="004650E3" w:rsidRDefault="004650E3" w:rsidP="004650E3">
      <w:pPr>
        <w:rPr>
          <w:rFonts w:ascii="Calibri" w:hAnsi="Calibri" w:cs="Calibri"/>
          <w:color w:val="000000" w:themeColor="text1"/>
        </w:rPr>
      </w:pPr>
      <w:hyperlink r:id="rId58" w:history="1">
        <w:r w:rsidRPr="004650E3">
          <w:rPr>
            <w:rStyle w:val="Hyperlink"/>
            <w:rFonts w:ascii="Calibri" w:hAnsi="Calibri" w:cs="Calibri"/>
            <w:color w:val="000000" w:themeColor="text1"/>
          </w:rPr>
          <w:t xml:space="preserve">2008 IEEE International Symposium on </w:t>
        </w:r>
        <w:r w:rsidRPr="004650E3">
          <w:rPr>
            <w:rStyle w:val="highlight"/>
            <w:rFonts w:ascii="Calibri" w:hAnsi="Calibri" w:cs="Calibri"/>
            <w:color w:val="000000" w:themeColor="text1"/>
            <w:u w:val="single"/>
          </w:rPr>
          <w:t>Service</w:t>
        </w:r>
        <w:r w:rsidRPr="004650E3">
          <w:rPr>
            <w:rStyle w:val="Hyperlink"/>
            <w:rFonts w:ascii="Calibri" w:hAnsi="Calibri" w:cs="Calibri"/>
            <w:color w:val="000000" w:themeColor="text1"/>
          </w:rPr>
          <w:t>-</w:t>
        </w:r>
        <w:r w:rsidRPr="004650E3">
          <w:rPr>
            <w:rStyle w:val="highlight"/>
            <w:rFonts w:ascii="Calibri" w:hAnsi="Calibri" w:cs="Calibri"/>
            <w:color w:val="000000" w:themeColor="text1"/>
            <w:u w:val="single"/>
          </w:rPr>
          <w:t>Oriented</w:t>
        </w:r>
        <w:r w:rsidRPr="004650E3">
          <w:rPr>
            <w:rStyle w:val="Hyperlink"/>
            <w:rFonts w:ascii="Calibri" w:hAnsi="Calibri" w:cs="Calibri"/>
            <w:color w:val="000000" w:themeColor="text1"/>
          </w:rPr>
          <w:t xml:space="preserve"> System Engineering</w:t>
        </w:r>
      </w:hyperlink>
      <w:r w:rsidRPr="004650E3">
        <w:rPr>
          <w:rFonts w:ascii="Calibri" w:hAnsi="Calibri" w:cs="Calibri"/>
          <w:color w:val="000000" w:themeColor="text1"/>
        </w:rPr>
        <w:t xml:space="preserve"> </w:t>
      </w:r>
    </w:p>
    <w:p w14:paraId="61FFA94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2008 </w:t>
      </w:r>
    </w:p>
    <w:p w14:paraId="280D69A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154 - 159 </w:t>
      </w:r>
    </w:p>
    <w:p w14:paraId="2599E36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59" w:anchor="citations" w:history="1">
        <w:r w:rsidRPr="004650E3">
          <w:rPr>
            <w:rStyle w:val="Hyperlink"/>
            <w:rFonts w:ascii="Calibri" w:hAnsi="Calibri" w:cs="Calibri"/>
            <w:color w:val="000000" w:themeColor="text1"/>
          </w:rPr>
          <w:t>Papers (2)</w:t>
        </w:r>
      </w:hyperlink>
      <w:r w:rsidRPr="004650E3">
        <w:rPr>
          <w:rFonts w:ascii="Calibri" w:hAnsi="Calibri" w:cs="Calibri"/>
          <w:color w:val="000000" w:themeColor="text1"/>
        </w:rPr>
        <w:t xml:space="preserve"> </w:t>
      </w:r>
    </w:p>
    <w:p w14:paraId="1BB512A7"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0C99414D" w14:textId="77777777" w:rsidR="004650E3" w:rsidRPr="004650E3" w:rsidRDefault="004650E3" w:rsidP="004650E3">
      <w:pPr>
        <w:rPr>
          <w:rFonts w:ascii="Calibri" w:hAnsi="Calibri" w:cs="Calibri"/>
          <w:color w:val="000000" w:themeColor="text1"/>
        </w:rPr>
      </w:pPr>
    </w:p>
    <w:p w14:paraId="6E6AD606" w14:textId="77777777" w:rsidR="004650E3" w:rsidRPr="004650E3" w:rsidRDefault="004650E3" w:rsidP="004650E3">
      <w:pPr>
        <w:rPr>
          <w:rFonts w:ascii="Calibri" w:hAnsi="Calibri" w:cs="Calibri"/>
          <w:color w:val="000000" w:themeColor="text1"/>
        </w:rPr>
      </w:pPr>
    </w:p>
    <w:p w14:paraId="13A1A715" w14:textId="77777777" w:rsidR="004650E3" w:rsidRPr="004650E3" w:rsidRDefault="004650E3" w:rsidP="004650E3">
      <w:pPr>
        <w:rPr>
          <w:rFonts w:ascii="Calibri" w:hAnsi="Calibri" w:cs="Calibri"/>
          <w:color w:val="000000" w:themeColor="text1"/>
        </w:rPr>
      </w:pPr>
      <w:hyperlink r:id="rId60" w:history="1">
        <w:r w:rsidRPr="004650E3">
          <w:rPr>
            <w:rStyle w:val="Hyperlink"/>
            <w:rFonts w:ascii="Calibri" w:hAnsi="Calibri" w:cs="Calibri"/>
            <w:color w:val="000000" w:themeColor="text1"/>
          </w:rPr>
          <w:t>https://ieeexplore-ieee-org.ezproxy4.lib.le.ac.uk/document/6649637</w:t>
        </w:r>
      </w:hyperlink>
    </w:p>
    <w:p w14:paraId="3B9390B1" w14:textId="77777777" w:rsidR="004650E3" w:rsidRPr="004650E3" w:rsidRDefault="004650E3" w:rsidP="004650E3">
      <w:pPr>
        <w:pStyle w:val="Heading2"/>
        <w:rPr>
          <w:rFonts w:ascii="Calibri" w:hAnsi="Calibri" w:cs="Calibri"/>
          <w:color w:val="000000" w:themeColor="text1"/>
          <w:sz w:val="24"/>
          <w:szCs w:val="24"/>
        </w:rPr>
      </w:pPr>
      <w:hyperlink r:id="rId61" w:history="1">
        <w:r w:rsidRPr="004650E3">
          <w:rPr>
            <w:rStyle w:val="Hyperlink"/>
            <w:rFonts w:ascii="Calibri" w:hAnsi="Calibri" w:cs="Calibri"/>
            <w:color w:val="000000" w:themeColor="text1"/>
            <w:sz w:val="24"/>
            <w:szCs w:val="24"/>
          </w:rPr>
          <w:t xml:space="preserve">LISA: Linked </w:t>
        </w:r>
        <w:r w:rsidRPr="004650E3">
          <w:rPr>
            <w:rStyle w:val="highlight"/>
            <w:rFonts w:ascii="Calibri" w:hAnsi="Calibri" w:cs="Calibri"/>
            <w:color w:val="000000" w:themeColor="text1"/>
            <w:sz w:val="24"/>
            <w:szCs w:val="24"/>
            <w:u w:val="single"/>
          </w:rPr>
          <w:t>Services</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Based on the Linked Data and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Broker</w:t>
        </w:r>
      </w:hyperlink>
      <w:r w:rsidRPr="004650E3">
        <w:rPr>
          <w:rFonts w:ascii="Calibri" w:hAnsi="Calibri" w:cs="Calibri"/>
          <w:color w:val="000000" w:themeColor="text1"/>
          <w:sz w:val="24"/>
          <w:szCs w:val="24"/>
        </w:rPr>
        <w:t xml:space="preserve"> </w:t>
      </w:r>
    </w:p>
    <w:p w14:paraId="2722BBC1"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Mikio </w:t>
      </w:r>
      <w:proofErr w:type="gramStart"/>
      <w:r w:rsidRPr="004650E3">
        <w:rPr>
          <w:rFonts w:ascii="Calibri" w:hAnsi="Calibri" w:cs="Calibri"/>
          <w:color w:val="000000" w:themeColor="text1"/>
        </w:rPr>
        <w:t>Aoyama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Hirotaka</w:t>
      </w:r>
      <w:proofErr w:type="spellEnd"/>
      <w:r w:rsidRPr="004650E3">
        <w:rPr>
          <w:rFonts w:ascii="Calibri" w:hAnsi="Calibri" w:cs="Calibri"/>
          <w:color w:val="000000" w:themeColor="text1"/>
        </w:rPr>
        <w:t xml:space="preserve"> Kojima </w:t>
      </w:r>
    </w:p>
    <w:p w14:paraId="7A89B2B4" w14:textId="77777777" w:rsidR="004650E3" w:rsidRPr="004650E3" w:rsidRDefault="004650E3" w:rsidP="004650E3">
      <w:pPr>
        <w:rPr>
          <w:rFonts w:ascii="Calibri" w:hAnsi="Calibri" w:cs="Calibri"/>
          <w:color w:val="000000" w:themeColor="text1"/>
        </w:rPr>
      </w:pPr>
      <w:hyperlink r:id="rId62" w:history="1">
        <w:r w:rsidRPr="004650E3">
          <w:rPr>
            <w:rStyle w:val="Hyperlink"/>
            <w:rFonts w:ascii="Calibri" w:hAnsi="Calibri" w:cs="Calibri"/>
            <w:color w:val="000000" w:themeColor="text1"/>
          </w:rPr>
          <w:t xml:space="preserve">2013 IEEE 20th International Conference on Web </w:t>
        </w:r>
        <w:r w:rsidRPr="004650E3">
          <w:rPr>
            <w:rStyle w:val="highlight"/>
            <w:rFonts w:ascii="Calibri" w:hAnsi="Calibri" w:cs="Calibri"/>
            <w:color w:val="000000" w:themeColor="text1"/>
            <w:u w:val="single"/>
          </w:rPr>
          <w:t>Services</w:t>
        </w:r>
      </w:hyperlink>
      <w:r w:rsidRPr="004650E3">
        <w:rPr>
          <w:rFonts w:ascii="Calibri" w:hAnsi="Calibri" w:cs="Calibri"/>
          <w:color w:val="000000" w:themeColor="text1"/>
        </w:rPr>
        <w:t xml:space="preserve"> </w:t>
      </w:r>
    </w:p>
    <w:p w14:paraId="0F998A32"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2013 </w:t>
      </w:r>
    </w:p>
    <w:p w14:paraId="10575BBC"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617 - 618 </w:t>
      </w:r>
    </w:p>
    <w:p w14:paraId="0266FE4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63"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4435F8D5"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6597D3B4" w14:textId="77777777" w:rsidR="004650E3" w:rsidRPr="004650E3" w:rsidRDefault="004650E3" w:rsidP="004650E3">
      <w:pPr>
        <w:rPr>
          <w:rFonts w:ascii="Calibri" w:hAnsi="Calibri" w:cs="Calibri"/>
          <w:color w:val="000000" w:themeColor="text1"/>
        </w:rPr>
      </w:pPr>
    </w:p>
    <w:p w14:paraId="0CA18672" w14:textId="77777777" w:rsidR="004650E3" w:rsidRPr="004650E3" w:rsidRDefault="004650E3" w:rsidP="004650E3">
      <w:pPr>
        <w:rPr>
          <w:rFonts w:ascii="Calibri" w:hAnsi="Calibri" w:cs="Calibri"/>
          <w:color w:val="000000" w:themeColor="text1"/>
        </w:rPr>
      </w:pPr>
      <w:hyperlink r:id="rId64" w:history="1">
        <w:r w:rsidRPr="004650E3">
          <w:rPr>
            <w:rStyle w:val="Hyperlink"/>
            <w:rFonts w:ascii="Calibri" w:hAnsi="Calibri" w:cs="Calibri"/>
            <w:color w:val="000000" w:themeColor="text1"/>
          </w:rPr>
          <w:t>https://ieeexplore-ieee-org.ezproxy4.lib.le.ac.uk/document/5974947</w:t>
        </w:r>
      </w:hyperlink>
      <w:r w:rsidRPr="004650E3">
        <w:rPr>
          <w:rFonts w:ascii="Calibri" w:hAnsi="Calibri" w:cs="Calibri"/>
          <w:color w:val="000000" w:themeColor="text1"/>
        </w:rPr>
        <w:t xml:space="preserve"> </w:t>
      </w:r>
    </w:p>
    <w:p w14:paraId="2BAF8607" w14:textId="77777777" w:rsidR="004650E3" w:rsidRPr="004650E3" w:rsidRDefault="004650E3" w:rsidP="004650E3">
      <w:pPr>
        <w:pStyle w:val="Heading2"/>
        <w:rPr>
          <w:rFonts w:ascii="Calibri" w:hAnsi="Calibri" w:cs="Calibri"/>
          <w:color w:val="000000" w:themeColor="text1"/>
          <w:sz w:val="24"/>
          <w:szCs w:val="24"/>
        </w:rPr>
      </w:pPr>
      <w:hyperlink r:id="rId65" w:history="1">
        <w:r w:rsidRPr="004650E3">
          <w:rPr>
            <w:rStyle w:val="Hyperlink"/>
            <w:rFonts w:ascii="Calibri" w:hAnsi="Calibri" w:cs="Calibri"/>
            <w:color w:val="000000" w:themeColor="text1"/>
            <w:sz w:val="24"/>
            <w:szCs w:val="24"/>
          </w:rPr>
          <w:t xml:space="preserve">Research and design of one security model for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multi-application </w:t>
        </w:r>
        <w:r w:rsidRPr="004650E3">
          <w:rPr>
            <w:rStyle w:val="highlight"/>
            <w:rFonts w:ascii="Calibri" w:hAnsi="Calibri" w:cs="Calibri"/>
            <w:color w:val="000000" w:themeColor="text1"/>
            <w:sz w:val="24"/>
            <w:szCs w:val="24"/>
            <w:u w:val="single"/>
          </w:rPr>
          <w:t>architecture</w:t>
        </w:r>
      </w:hyperlink>
      <w:r w:rsidRPr="004650E3">
        <w:rPr>
          <w:rFonts w:ascii="Calibri" w:hAnsi="Calibri" w:cs="Calibri"/>
          <w:color w:val="000000" w:themeColor="text1"/>
          <w:sz w:val="24"/>
          <w:szCs w:val="24"/>
        </w:rPr>
        <w:t xml:space="preserve"> </w:t>
      </w:r>
    </w:p>
    <w:p w14:paraId="07B58061" w14:textId="77777777" w:rsidR="004650E3" w:rsidRPr="004650E3" w:rsidRDefault="004650E3" w:rsidP="004650E3">
      <w:pPr>
        <w:pStyle w:val="author"/>
        <w:rPr>
          <w:rFonts w:ascii="Calibri" w:hAnsi="Calibri" w:cs="Calibri"/>
          <w:color w:val="000000" w:themeColor="text1"/>
        </w:rPr>
      </w:pPr>
      <w:proofErr w:type="spellStart"/>
      <w:r w:rsidRPr="004650E3">
        <w:rPr>
          <w:rFonts w:ascii="Calibri" w:hAnsi="Calibri" w:cs="Calibri"/>
          <w:color w:val="000000" w:themeColor="text1"/>
        </w:rPr>
        <w:t>Xiaojun</w:t>
      </w:r>
      <w:proofErr w:type="spellEnd"/>
      <w:r w:rsidRPr="004650E3">
        <w:rPr>
          <w:rFonts w:ascii="Calibri" w:hAnsi="Calibri" w:cs="Calibri"/>
          <w:color w:val="000000" w:themeColor="text1"/>
        </w:rPr>
        <w:t xml:space="preserve"> </w:t>
      </w:r>
      <w:proofErr w:type="gramStart"/>
      <w:r w:rsidRPr="004650E3">
        <w:rPr>
          <w:rFonts w:ascii="Calibri" w:hAnsi="Calibri" w:cs="Calibri"/>
          <w:color w:val="000000" w:themeColor="text1"/>
        </w:rPr>
        <w:t>Wu ;</w:t>
      </w:r>
      <w:proofErr w:type="gramEnd"/>
      <w:r w:rsidRPr="004650E3">
        <w:rPr>
          <w:rFonts w:ascii="Calibri" w:hAnsi="Calibri" w:cs="Calibri"/>
          <w:color w:val="000000" w:themeColor="text1"/>
        </w:rPr>
        <w:t xml:space="preserve"> Cong Li </w:t>
      </w:r>
    </w:p>
    <w:p w14:paraId="590AC7CD" w14:textId="77777777" w:rsidR="004650E3" w:rsidRPr="004650E3" w:rsidRDefault="004650E3" w:rsidP="004650E3">
      <w:pPr>
        <w:rPr>
          <w:rFonts w:ascii="Calibri" w:hAnsi="Calibri" w:cs="Calibri"/>
          <w:color w:val="000000" w:themeColor="text1"/>
        </w:rPr>
      </w:pPr>
      <w:hyperlink r:id="rId66" w:history="1">
        <w:r w:rsidRPr="004650E3">
          <w:rPr>
            <w:rStyle w:val="Hyperlink"/>
            <w:rFonts w:ascii="Calibri" w:hAnsi="Calibri" w:cs="Calibri"/>
            <w:color w:val="000000" w:themeColor="text1"/>
          </w:rPr>
          <w:t xml:space="preserve">2011 International Conference on Computer Science and </w:t>
        </w:r>
        <w:r w:rsidRPr="004650E3">
          <w:rPr>
            <w:rStyle w:val="highlight"/>
            <w:rFonts w:ascii="Calibri" w:hAnsi="Calibri" w:cs="Calibri"/>
            <w:color w:val="000000" w:themeColor="text1"/>
            <w:u w:val="single"/>
          </w:rPr>
          <w:t>Service</w:t>
        </w:r>
        <w:r w:rsidRPr="004650E3">
          <w:rPr>
            <w:rStyle w:val="Hyperlink"/>
            <w:rFonts w:ascii="Calibri" w:hAnsi="Calibri" w:cs="Calibri"/>
            <w:color w:val="000000" w:themeColor="text1"/>
          </w:rPr>
          <w:t xml:space="preserve"> System (CSSS)</w:t>
        </w:r>
      </w:hyperlink>
      <w:r w:rsidRPr="004650E3">
        <w:rPr>
          <w:rFonts w:ascii="Calibri" w:hAnsi="Calibri" w:cs="Calibri"/>
          <w:color w:val="000000" w:themeColor="text1"/>
        </w:rPr>
        <w:t xml:space="preserve"> </w:t>
      </w:r>
    </w:p>
    <w:p w14:paraId="0D9FF704"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2011 </w:t>
      </w:r>
    </w:p>
    <w:p w14:paraId="4CD40B6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3990 - 3993 </w:t>
      </w:r>
    </w:p>
    <w:p w14:paraId="7DC5412E"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lastRenderedPageBreak/>
        <w:t>IEEE Conferences</w:t>
      </w:r>
      <w:r w:rsidRPr="004650E3">
        <w:rPr>
          <w:rFonts w:ascii="Calibri" w:hAnsi="Calibri" w:cs="Calibri"/>
          <w:color w:val="000000" w:themeColor="text1"/>
        </w:rPr>
        <w:t xml:space="preserve"> </w:t>
      </w:r>
    </w:p>
    <w:p w14:paraId="136283B7" w14:textId="77777777" w:rsidR="004650E3" w:rsidRPr="004650E3" w:rsidRDefault="004650E3" w:rsidP="004650E3">
      <w:pPr>
        <w:rPr>
          <w:rFonts w:ascii="Calibri" w:hAnsi="Calibri" w:cs="Calibri"/>
          <w:color w:val="000000" w:themeColor="text1"/>
        </w:rPr>
      </w:pPr>
    </w:p>
    <w:p w14:paraId="4563BCA7" w14:textId="77777777" w:rsidR="004650E3" w:rsidRPr="004650E3" w:rsidRDefault="004650E3" w:rsidP="004650E3">
      <w:pPr>
        <w:rPr>
          <w:rFonts w:ascii="Calibri" w:hAnsi="Calibri" w:cs="Calibri"/>
          <w:color w:val="000000" w:themeColor="text1"/>
        </w:rPr>
      </w:pPr>
      <w:hyperlink r:id="rId67" w:history="1">
        <w:r w:rsidRPr="004650E3">
          <w:rPr>
            <w:rStyle w:val="Hyperlink"/>
            <w:rFonts w:ascii="Calibri" w:hAnsi="Calibri" w:cs="Calibri"/>
            <w:color w:val="000000" w:themeColor="text1"/>
          </w:rPr>
          <w:t>https://ieeexplore-ieee-org.ezproxy4.lib.le.ac.uk/document/5575818</w:t>
        </w:r>
      </w:hyperlink>
      <w:r w:rsidRPr="004650E3">
        <w:rPr>
          <w:rFonts w:ascii="Calibri" w:hAnsi="Calibri" w:cs="Calibri"/>
          <w:color w:val="000000" w:themeColor="text1"/>
        </w:rPr>
        <w:t xml:space="preserve"> </w:t>
      </w:r>
    </w:p>
    <w:p w14:paraId="1E491CD9" w14:textId="77777777" w:rsidR="004650E3" w:rsidRPr="004650E3" w:rsidRDefault="004650E3" w:rsidP="004650E3">
      <w:pPr>
        <w:pStyle w:val="Heading2"/>
        <w:rPr>
          <w:rFonts w:ascii="Calibri" w:hAnsi="Calibri" w:cs="Calibri"/>
          <w:color w:val="000000" w:themeColor="text1"/>
          <w:sz w:val="24"/>
          <w:szCs w:val="24"/>
        </w:rPr>
      </w:pPr>
      <w:hyperlink r:id="rId68" w:history="1">
        <w:r w:rsidRPr="004650E3">
          <w:rPr>
            <w:rStyle w:val="Hyperlink"/>
            <w:rFonts w:ascii="Calibri" w:hAnsi="Calibri" w:cs="Calibri"/>
            <w:color w:val="000000" w:themeColor="text1"/>
            <w:sz w:val="24"/>
            <w:szCs w:val="24"/>
          </w:rPr>
          <w:t>SO</w:t>
        </w:r>
        <w:r w:rsidRPr="004650E3">
          <w:rPr>
            <w:rStyle w:val="Hyperlink"/>
            <w:rFonts w:ascii="Calibri" w:hAnsi="Calibri" w:cs="Calibri"/>
            <w:color w:val="000000" w:themeColor="text1"/>
            <w:sz w:val="24"/>
            <w:szCs w:val="24"/>
          </w:rPr>
          <w:t>I</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Integration) and SIMM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Integration Maturity Model </w:t>
        </w:r>
        <w:proofErr w:type="gramStart"/>
        <w:r w:rsidRPr="004650E3">
          <w:rPr>
            <w:rStyle w:val="Hyperlink"/>
            <w:rFonts w:ascii="Calibri" w:hAnsi="Calibri" w:cs="Calibri"/>
            <w:color w:val="000000" w:themeColor="text1"/>
            <w:sz w:val="24"/>
            <w:szCs w:val="24"/>
          </w:rPr>
          <w:t>An</w:t>
        </w:r>
        <w:proofErr w:type="gramEnd"/>
        <w:r w:rsidRPr="004650E3">
          <w:rPr>
            <w:rStyle w:val="Hyperlink"/>
            <w:rFonts w:ascii="Calibri" w:hAnsi="Calibri" w:cs="Calibri"/>
            <w:color w:val="000000" w:themeColor="text1"/>
            <w:sz w:val="24"/>
            <w:szCs w:val="24"/>
          </w:rPr>
          <w:t xml:space="preserve"> Analysis</w:t>
        </w:r>
      </w:hyperlink>
      <w:r w:rsidRPr="004650E3">
        <w:rPr>
          <w:rFonts w:ascii="Calibri" w:hAnsi="Calibri" w:cs="Calibri"/>
          <w:color w:val="000000" w:themeColor="text1"/>
          <w:sz w:val="24"/>
          <w:szCs w:val="24"/>
        </w:rPr>
        <w:t xml:space="preserve"> </w:t>
      </w:r>
    </w:p>
    <w:p w14:paraId="75E483ED"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Gandhi </w:t>
      </w:r>
      <w:proofErr w:type="gramStart"/>
      <w:r w:rsidRPr="004650E3">
        <w:rPr>
          <w:rFonts w:ascii="Calibri" w:hAnsi="Calibri" w:cs="Calibri"/>
          <w:color w:val="000000" w:themeColor="text1"/>
        </w:rPr>
        <w:t>Sivakumar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Faried</w:t>
      </w:r>
      <w:proofErr w:type="spellEnd"/>
      <w:r w:rsidRPr="004650E3">
        <w:rPr>
          <w:rFonts w:ascii="Calibri" w:hAnsi="Calibri" w:cs="Calibri"/>
          <w:color w:val="000000" w:themeColor="text1"/>
        </w:rPr>
        <w:t xml:space="preserve"> Abrahams ; </w:t>
      </w:r>
      <w:proofErr w:type="spellStart"/>
      <w:r w:rsidRPr="004650E3">
        <w:rPr>
          <w:rFonts w:ascii="Calibri" w:hAnsi="Calibri" w:cs="Calibri"/>
          <w:color w:val="000000" w:themeColor="text1"/>
        </w:rPr>
        <w:t>Kerard</w:t>
      </w:r>
      <w:proofErr w:type="spellEnd"/>
      <w:r w:rsidRPr="004650E3">
        <w:rPr>
          <w:rFonts w:ascii="Calibri" w:hAnsi="Calibri" w:cs="Calibri"/>
          <w:color w:val="000000" w:themeColor="text1"/>
        </w:rPr>
        <w:t xml:space="preserve"> Hogg ; John Hartley </w:t>
      </w:r>
    </w:p>
    <w:p w14:paraId="5AA605CB" w14:textId="77777777" w:rsidR="004650E3" w:rsidRPr="004650E3" w:rsidRDefault="004650E3" w:rsidP="004650E3">
      <w:pPr>
        <w:rPr>
          <w:rFonts w:ascii="Calibri" w:hAnsi="Calibri" w:cs="Calibri"/>
          <w:color w:val="000000" w:themeColor="text1"/>
        </w:rPr>
      </w:pPr>
      <w:hyperlink r:id="rId69" w:history="1">
        <w:r w:rsidRPr="004650E3">
          <w:rPr>
            <w:rStyle w:val="Hyperlink"/>
            <w:rFonts w:ascii="Calibri" w:hAnsi="Calibri" w:cs="Calibri"/>
            <w:color w:val="000000" w:themeColor="text1"/>
          </w:rPr>
          <w:t xml:space="preserve">2010 6th World Congress on </w:t>
        </w:r>
        <w:r w:rsidRPr="004650E3">
          <w:rPr>
            <w:rStyle w:val="highlight"/>
            <w:rFonts w:ascii="Calibri" w:hAnsi="Calibri" w:cs="Calibri"/>
            <w:color w:val="000000" w:themeColor="text1"/>
            <w:u w:val="single"/>
          </w:rPr>
          <w:t>Services</w:t>
        </w:r>
      </w:hyperlink>
      <w:r w:rsidRPr="004650E3">
        <w:rPr>
          <w:rFonts w:ascii="Calibri" w:hAnsi="Calibri" w:cs="Calibri"/>
          <w:color w:val="000000" w:themeColor="text1"/>
        </w:rPr>
        <w:t xml:space="preserve"> </w:t>
      </w:r>
    </w:p>
    <w:p w14:paraId="2E392FC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2010 </w:t>
      </w:r>
    </w:p>
    <w:p w14:paraId="62EA1EB5"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178 - 182 </w:t>
      </w:r>
    </w:p>
    <w:p w14:paraId="4AA901E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70" w:anchor="citations" w:history="1">
        <w:r w:rsidRPr="004650E3">
          <w:rPr>
            <w:rStyle w:val="Hyperlink"/>
            <w:rFonts w:ascii="Calibri" w:hAnsi="Calibri" w:cs="Calibri"/>
            <w:color w:val="000000" w:themeColor="text1"/>
          </w:rPr>
          <w:t>Papers (2)</w:t>
        </w:r>
      </w:hyperlink>
      <w:r w:rsidRPr="004650E3">
        <w:rPr>
          <w:rFonts w:ascii="Calibri" w:hAnsi="Calibri" w:cs="Calibri"/>
          <w:color w:val="000000" w:themeColor="text1"/>
        </w:rPr>
        <w:t xml:space="preserve"> </w:t>
      </w:r>
    </w:p>
    <w:p w14:paraId="50BB20A9"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35E0C524" w14:textId="77777777" w:rsidR="004650E3" w:rsidRPr="004650E3" w:rsidRDefault="004650E3" w:rsidP="004650E3">
      <w:pPr>
        <w:rPr>
          <w:rFonts w:ascii="Calibri" w:hAnsi="Calibri" w:cs="Calibri"/>
          <w:color w:val="000000" w:themeColor="text1"/>
        </w:rPr>
      </w:pPr>
    </w:p>
    <w:p w14:paraId="0AF7D671" w14:textId="77777777" w:rsidR="004650E3" w:rsidRPr="004650E3" w:rsidRDefault="004650E3" w:rsidP="004650E3">
      <w:pPr>
        <w:rPr>
          <w:rFonts w:ascii="Calibri" w:hAnsi="Calibri" w:cs="Calibri"/>
          <w:color w:val="000000" w:themeColor="text1"/>
        </w:rPr>
      </w:pPr>
      <w:hyperlink r:id="rId71" w:history="1">
        <w:r w:rsidRPr="004650E3">
          <w:rPr>
            <w:rStyle w:val="Hyperlink"/>
            <w:rFonts w:ascii="Calibri" w:hAnsi="Calibri" w:cs="Calibri"/>
            <w:color w:val="000000" w:themeColor="text1"/>
          </w:rPr>
          <w:t>https://ieeexplore-ieee-org.ezproxy4.lib.le.ac.uk/document/5982335</w:t>
        </w:r>
      </w:hyperlink>
      <w:r w:rsidRPr="004650E3">
        <w:rPr>
          <w:rFonts w:ascii="Calibri" w:hAnsi="Calibri" w:cs="Calibri"/>
          <w:color w:val="000000" w:themeColor="text1"/>
        </w:rPr>
        <w:t xml:space="preserve"> </w:t>
      </w:r>
    </w:p>
    <w:p w14:paraId="60EA50CA" w14:textId="77777777" w:rsidR="004650E3" w:rsidRPr="004650E3" w:rsidRDefault="004650E3" w:rsidP="004650E3">
      <w:pPr>
        <w:pStyle w:val="Heading2"/>
        <w:rPr>
          <w:rFonts w:ascii="Calibri" w:hAnsi="Calibri" w:cs="Calibri"/>
          <w:color w:val="000000" w:themeColor="text1"/>
          <w:sz w:val="24"/>
          <w:szCs w:val="24"/>
        </w:rPr>
      </w:pPr>
      <w:hyperlink r:id="rId72" w:history="1">
        <w:r w:rsidRPr="004650E3">
          <w:rPr>
            <w:rStyle w:val="Hyperlink"/>
            <w:rFonts w:ascii="Calibri" w:hAnsi="Calibri" w:cs="Calibri"/>
            <w:color w:val="000000" w:themeColor="text1"/>
            <w:sz w:val="24"/>
            <w:szCs w:val="24"/>
          </w:rPr>
          <w:t xml:space="preserve">Using </w:t>
        </w:r>
        <w:proofErr w:type="gramStart"/>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proofErr w:type="gramEnd"/>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in a new anonymous mobile payment system</w:t>
        </w:r>
      </w:hyperlink>
      <w:r w:rsidRPr="004650E3">
        <w:rPr>
          <w:rFonts w:ascii="Calibri" w:hAnsi="Calibri" w:cs="Calibri"/>
          <w:color w:val="000000" w:themeColor="text1"/>
          <w:sz w:val="24"/>
          <w:szCs w:val="24"/>
        </w:rPr>
        <w:t xml:space="preserve"> </w:t>
      </w:r>
    </w:p>
    <w:p w14:paraId="182A47E0" w14:textId="77777777" w:rsidR="004650E3" w:rsidRPr="004650E3" w:rsidRDefault="004650E3" w:rsidP="004650E3">
      <w:pPr>
        <w:pStyle w:val="author"/>
        <w:rPr>
          <w:rFonts w:ascii="Calibri" w:hAnsi="Calibri" w:cs="Calibri"/>
          <w:color w:val="000000" w:themeColor="text1"/>
        </w:rPr>
      </w:pPr>
      <w:proofErr w:type="spellStart"/>
      <w:r w:rsidRPr="004650E3">
        <w:rPr>
          <w:rFonts w:ascii="Calibri" w:hAnsi="Calibri" w:cs="Calibri"/>
          <w:color w:val="000000" w:themeColor="text1"/>
        </w:rPr>
        <w:t>Bakhtiari</w:t>
      </w:r>
      <w:proofErr w:type="spell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Shaghayegh</w:t>
      </w:r>
      <w:proofErr w:type="spellEnd"/>
      <w:r w:rsidRPr="004650E3">
        <w:rPr>
          <w:rFonts w:ascii="Calibri" w:hAnsi="Calibri" w:cs="Calibri"/>
          <w:color w:val="000000" w:themeColor="text1"/>
        </w:rPr>
        <w:t xml:space="preserve"> </w:t>
      </w:r>
    </w:p>
    <w:p w14:paraId="291424D5" w14:textId="77777777" w:rsidR="004650E3" w:rsidRPr="004650E3" w:rsidRDefault="004650E3" w:rsidP="004650E3">
      <w:pPr>
        <w:rPr>
          <w:rFonts w:ascii="Calibri" w:hAnsi="Calibri" w:cs="Calibri"/>
          <w:color w:val="000000" w:themeColor="text1"/>
        </w:rPr>
      </w:pPr>
      <w:hyperlink r:id="rId73" w:history="1">
        <w:r w:rsidRPr="004650E3">
          <w:rPr>
            <w:rStyle w:val="Hyperlink"/>
            <w:rFonts w:ascii="Calibri" w:hAnsi="Calibri" w:cs="Calibri"/>
            <w:color w:val="000000" w:themeColor="text1"/>
          </w:rPr>
          <w:t xml:space="preserve">2011 IEEE 2nd International Conference on Software Engineering and </w:t>
        </w:r>
        <w:r w:rsidRPr="004650E3">
          <w:rPr>
            <w:rStyle w:val="highlight"/>
            <w:rFonts w:ascii="Calibri" w:hAnsi="Calibri" w:cs="Calibri"/>
            <w:color w:val="000000" w:themeColor="text1"/>
            <w:u w:val="single"/>
          </w:rPr>
          <w:t>Service</w:t>
        </w:r>
        <w:r w:rsidRPr="004650E3">
          <w:rPr>
            <w:rStyle w:val="Hyperlink"/>
            <w:rFonts w:ascii="Calibri" w:hAnsi="Calibri" w:cs="Calibri"/>
            <w:color w:val="000000" w:themeColor="text1"/>
          </w:rPr>
          <w:t xml:space="preserve"> Science</w:t>
        </w:r>
      </w:hyperlink>
      <w:r w:rsidRPr="004650E3">
        <w:rPr>
          <w:rFonts w:ascii="Calibri" w:hAnsi="Calibri" w:cs="Calibri"/>
          <w:color w:val="000000" w:themeColor="text1"/>
        </w:rPr>
        <w:t xml:space="preserve"> </w:t>
      </w:r>
    </w:p>
    <w:p w14:paraId="04D5CBA9"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2011 </w:t>
      </w:r>
    </w:p>
    <w:p w14:paraId="18F2C26D"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393 - 396 </w:t>
      </w:r>
    </w:p>
    <w:p w14:paraId="341993A2"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74" w:anchor="citations" w:history="1">
        <w:r w:rsidRPr="004650E3">
          <w:rPr>
            <w:rStyle w:val="Hyperlink"/>
            <w:rFonts w:ascii="Calibri" w:hAnsi="Calibri" w:cs="Calibri"/>
            <w:color w:val="000000" w:themeColor="text1"/>
          </w:rPr>
          <w:t>Papers (1)</w:t>
        </w:r>
      </w:hyperlink>
      <w:r w:rsidRPr="004650E3">
        <w:rPr>
          <w:rFonts w:ascii="Calibri" w:hAnsi="Calibri" w:cs="Calibri"/>
          <w:color w:val="000000" w:themeColor="text1"/>
        </w:rPr>
        <w:t xml:space="preserve"> </w:t>
      </w:r>
    </w:p>
    <w:p w14:paraId="544184FE"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7097E7A0" w14:textId="77777777" w:rsidR="004650E3" w:rsidRPr="004650E3" w:rsidRDefault="004650E3" w:rsidP="004650E3">
      <w:pPr>
        <w:rPr>
          <w:rFonts w:ascii="Calibri" w:hAnsi="Calibri" w:cs="Calibri"/>
          <w:color w:val="000000" w:themeColor="text1"/>
        </w:rPr>
      </w:pPr>
    </w:p>
    <w:p w14:paraId="0E9DDFC9" w14:textId="77777777" w:rsidR="004650E3" w:rsidRPr="004650E3" w:rsidRDefault="004650E3" w:rsidP="004650E3">
      <w:pPr>
        <w:rPr>
          <w:rFonts w:ascii="Calibri" w:hAnsi="Calibri" w:cs="Calibri"/>
          <w:color w:val="000000" w:themeColor="text1"/>
        </w:rPr>
      </w:pPr>
      <w:hyperlink r:id="rId75" w:history="1">
        <w:r w:rsidRPr="004650E3">
          <w:rPr>
            <w:rStyle w:val="Hyperlink"/>
            <w:rFonts w:ascii="Calibri" w:hAnsi="Calibri" w:cs="Calibri"/>
            <w:color w:val="000000" w:themeColor="text1"/>
          </w:rPr>
          <w:t>https://ieeexplore-ieee-org.ezproxy4.lib.le.ac.uk/document/8117134</w:t>
        </w:r>
      </w:hyperlink>
      <w:r w:rsidRPr="004650E3">
        <w:rPr>
          <w:rFonts w:ascii="Calibri" w:hAnsi="Calibri" w:cs="Calibri"/>
          <w:color w:val="000000" w:themeColor="text1"/>
        </w:rPr>
        <w:t xml:space="preserve"> </w:t>
      </w:r>
    </w:p>
    <w:p w14:paraId="599EE2D5" w14:textId="77777777" w:rsidR="004650E3" w:rsidRPr="004650E3" w:rsidRDefault="004650E3" w:rsidP="004650E3">
      <w:pPr>
        <w:pStyle w:val="Heading2"/>
        <w:rPr>
          <w:rFonts w:ascii="Calibri" w:hAnsi="Calibri" w:cs="Calibri"/>
          <w:color w:val="000000" w:themeColor="text1"/>
          <w:sz w:val="24"/>
          <w:szCs w:val="24"/>
        </w:rPr>
      </w:pPr>
      <w:hyperlink r:id="rId76" w:history="1">
        <w:r w:rsidRPr="004650E3">
          <w:rPr>
            <w:rStyle w:val="Hyperlink"/>
            <w:rFonts w:ascii="Calibri" w:hAnsi="Calibri" w:cs="Calibri"/>
            <w:color w:val="000000" w:themeColor="text1"/>
            <w:sz w:val="24"/>
            <w:szCs w:val="24"/>
          </w:rPr>
          <w:t>Comparing autonomy and collaboration between agent-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and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hyperlink>
      <w:r w:rsidRPr="004650E3">
        <w:rPr>
          <w:rFonts w:ascii="Calibri" w:hAnsi="Calibri" w:cs="Calibri"/>
          <w:color w:val="000000" w:themeColor="text1"/>
          <w:sz w:val="24"/>
          <w:szCs w:val="24"/>
        </w:rPr>
        <w:t xml:space="preserve"> </w:t>
      </w:r>
    </w:p>
    <w:p w14:paraId="3F70E3CA"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Parisa </w:t>
      </w:r>
      <w:proofErr w:type="spellStart"/>
      <w:proofErr w:type="gramStart"/>
      <w:r w:rsidRPr="004650E3">
        <w:rPr>
          <w:rFonts w:ascii="Calibri" w:hAnsi="Calibri" w:cs="Calibri"/>
          <w:color w:val="000000" w:themeColor="text1"/>
        </w:rPr>
        <w:t>Lotfallahtabrizi</w:t>
      </w:r>
      <w:proofErr w:type="spellEnd"/>
      <w:r w:rsidRPr="004650E3">
        <w:rPr>
          <w:rFonts w:ascii="Calibri" w:hAnsi="Calibri" w:cs="Calibri"/>
          <w:color w:val="000000" w:themeColor="text1"/>
        </w:rPr>
        <w:t xml:space="preserve"> ;</w:t>
      </w:r>
      <w:proofErr w:type="gramEnd"/>
      <w:r w:rsidRPr="004650E3">
        <w:rPr>
          <w:rFonts w:ascii="Calibri" w:hAnsi="Calibri" w:cs="Calibri"/>
          <w:color w:val="000000" w:themeColor="text1"/>
        </w:rPr>
        <w:t xml:space="preserve"> Yasser Morgan </w:t>
      </w:r>
    </w:p>
    <w:p w14:paraId="68DF9120" w14:textId="77777777" w:rsidR="004650E3" w:rsidRPr="004650E3" w:rsidRDefault="004650E3" w:rsidP="004650E3">
      <w:pPr>
        <w:rPr>
          <w:rFonts w:ascii="Calibri" w:hAnsi="Calibri" w:cs="Calibri"/>
          <w:color w:val="000000" w:themeColor="text1"/>
        </w:rPr>
      </w:pPr>
      <w:hyperlink r:id="rId77" w:history="1">
        <w:r w:rsidRPr="004650E3">
          <w:rPr>
            <w:rStyle w:val="Hyperlink"/>
            <w:rFonts w:ascii="Calibri" w:hAnsi="Calibri" w:cs="Calibri"/>
            <w:color w:val="000000" w:themeColor="text1"/>
          </w:rPr>
          <w:t>2017 8th IEEE Annual Information Technology, Electronics and Mobile Communication Conference (IEMCON)</w:t>
        </w:r>
      </w:hyperlink>
      <w:r w:rsidRPr="004650E3">
        <w:rPr>
          <w:rFonts w:ascii="Calibri" w:hAnsi="Calibri" w:cs="Calibri"/>
          <w:color w:val="000000" w:themeColor="text1"/>
        </w:rPr>
        <w:t xml:space="preserve"> </w:t>
      </w:r>
    </w:p>
    <w:p w14:paraId="63CF632C"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2017 </w:t>
      </w:r>
    </w:p>
    <w:p w14:paraId="261C7411"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25 - 31 </w:t>
      </w:r>
    </w:p>
    <w:p w14:paraId="59D0F94F" w14:textId="106CCF5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00F37AB7">
        <w:rPr>
          <w:rFonts w:ascii="Calibri" w:hAnsi="Calibri" w:cs="Calibri"/>
          <w:color w:val="000000" w:themeColor="text1"/>
        </w:rPr>
        <w:t xml:space="preserve"> </w:t>
      </w:r>
    </w:p>
    <w:p w14:paraId="40F92863" w14:textId="77777777" w:rsidR="004650E3" w:rsidRPr="004650E3" w:rsidRDefault="004650E3" w:rsidP="004650E3">
      <w:pPr>
        <w:rPr>
          <w:rFonts w:ascii="Calibri" w:hAnsi="Calibri" w:cs="Calibri"/>
          <w:color w:val="000000" w:themeColor="text1"/>
        </w:rPr>
      </w:pPr>
    </w:p>
    <w:p w14:paraId="318F2BE4" w14:textId="77777777" w:rsidR="004650E3" w:rsidRPr="004650E3" w:rsidRDefault="004650E3" w:rsidP="004650E3">
      <w:pPr>
        <w:rPr>
          <w:rFonts w:ascii="Calibri" w:hAnsi="Calibri" w:cs="Calibri"/>
          <w:color w:val="000000" w:themeColor="text1"/>
        </w:rPr>
      </w:pPr>
      <w:hyperlink r:id="rId78" w:history="1">
        <w:r w:rsidRPr="004650E3">
          <w:rPr>
            <w:rStyle w:val="Hyperlink"/>
            <w:rFonts w:ascii="Calibri" w:hAnsi="Calibri" w:cs="Calibri"/>
            <w:color w:val="000000" w:themeColor="text1"/>
          </w:rPr>
          <w:t>https://ieeexplore-ieee-org.ezproxy4.lib.le.ac.uk/document/4278821</w:t>
        </w:r>
      </w:hyperlink>
      <w:r w:rsidRPr="004650E3">
        <w:rPr>
          <w:rFonts w:ascii="Calibri" w:hAnsi="Calibri" w:cs="Calibri"/>
          <w:color w:val="000000" w:themeColor="text1"/>
        </w:rPr>
        <w:t xml:space="preserve"> </w:t>
      </w:r>
    </w:p>
    <w:p w14:paraId="5C93A012" w14:textId="77777777" w:rsidR="004650E3" w:rsidRPr="004650E3" w:rsidRDefault="004650E3" w:rsidP="004650E3">
      <w:pPr>
        <w:pStyle w:val="Heading2"/>
        <w:rPr>
          <w:rFonts w:ascii="Calibri" w:hAnsi="Calibri" w:cs="Calibri"/>
          <w:color w:val="000000" w:themeColor="text1"/>
          <w:sz w:val="24"/>
          <w:szCs w:val="24"/>
        </w:rPr>
      </w:pPr>
      <w:hyperlink r:id="rId79" w:history="1">
        <w:r w:rsidRPr="004650E3">
          <w:rPr>
            <w:rStyle w:val="Hyperlink"/>
            <w:rFonts w:ascii="Calibri" w:hAnsi="Calibri" w:cs="Calibri"/>
            <w:color w:val="000000" w:themeColor="text1"/>
            <w:sz w:val="24"/>
            <w:szCs w:val="24"/>
          </w:rPr>
          <w:t xml:space="preserve">A Systematic Analysis and Design Approach to Develop Adaptable </w:t>
        </w:r>
        <w:r w:rsidRPr="004650E3">
          <w:rPr>
            <w:rStyle w:val="highlight"/>
            <w:rFonts w:ascii="Calibri" w:hAnsi="Calibri" w:cs="Calibri"/>
            <w:color w:val="000000" w:themeColor="text1"/>
            <w:sz w:val="24"/>
            <w:szCs w:val="24"/>
            <w:u w:val="single"/>
          </w:rPr>
          <w:t>Services</w:t>
        </w:r>
        <w:r w:rsidRPr="004650E3">
          <w:rPr>
            <w:rStyle w:val="Hyperlink"/>
            <w:rFonts w:ascii="Calibri" w:hAnsi="Calibri" w:cs="Calibri"/>
            <w:color w:val="000000" w:themeColor="text1"/>
            <w:sz w:val="24"/>
            <w:szCs w:val="24"/>
          </w:rPr>
          <w:t xml:space="preserve"> in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Computing</w:t>
        </w:r>
      </w:hyperlink>
      <w:r w:rsidRPr="004650E3">
        <w:rPr>
          <w:rFonts w:ascii="Calibri" w:hAnsi="Calibri" w:cs="Calibri"/>
          <w:color w:val="000000" w:themeColor="text1"/>
          <w:sz w:val="24"/>
          <w:szCs w:val="24"/>
        </w:rPr>
        <w:t xml:space="preserve"> </w:t>
      </w:r>
    </w:p>
    <w:p w14:paraId="2670AF01"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lastRenderedPageBreak/>
        <w:t xml:space="preserve">Soo Ho Chang </w:t>
      </w:r>
    </w:p>
    <w:p w14:paraId="4BF67262" w14:textId="77777777" w:rsidR="004650E3" w:rsidRPr="004650E3" w:rsidRDefault="004650E3" w:rsidP="004650E3">
      <w:pPr>
        <w:rPr>
          <w:rFonts w:ascii="Calibri" w:hAnsi="Calibri" w:cs="Calibri"/>
          <w:color w:val="000000" w:themeColor="text1"/>
        </w:rPr>
      </w:pPr>
      <w:hyperlink r:id="rId80" w:history="1">
        <w:r w:rsidRPr="004650E3">
          <w:rPr>
            <w:rStyle w:val="Hyperlink"/>
            <w:rFonts w:ascii="Calibri" w:hAnsi="Calibri" w:cs="Calibri"/>
            <w:color w:val="000000" w:themeColor="text1"/>
          </w:rPr>
          <w:t xml:space="preserve">2007 IEEE Congress on </w:t>
        </w:r>
        <w:r w:rsidRPr="004650E3">
          <w:rPr>
            <w:rStyle w:val="highlight"/>
            <w:rFonts w:ascii="Calibri" w:hAnsi="Calibri" w:cs="Calibri"/>
            <w:color w:val="000000" w:themeColor="text1"/>
            <w:u w:val="single"/>
          </w:rPr>
          <w:t>Services</w:t>
        </w:r>
        <w:r w:rsidRPr="004650E3">
          <w:rPr>
            <w:rStyle w:val="Hyperlink"/>
            <w:rFonts w:ascii="Calibri" w:hAnsi="Calibri" w:cs="Calibri"/>
            <w:color w:val="000000" w:themeColor="text1"/>
          </w:rPr>
          <w:t xml:space="preserve"> (</w:t>
        </w:r>
        <w:r w:rsidRPr="004650E3">
          <w:rPr>
            <w:rStyle w:val="highlight"/>
            <w:rFonts w:ascii="Calibri" w:hAnsi="Calibri" w:cs="Calibri"/>
            <w:color w:val="000000" w:themeColor="text1"/>
            <w:u w:val="single"/>
          </w:rPr>
          <w:t>Services</w:t>
        </w:r>
        <w:r w:rsidRPr="004650E3">
          <w:rPr>
            <w:rStyle w:val="Hyperlink"/>
            <w:rFonts w:ascii="Calibri" w:hAnsi="Calibri" w:cs="Calibri"/>
            <w:color w:val="000000" w:themeColor="text1"/>
          </w:rPr>
          <w:t xml:space="preserve"> 2007)</w:t>
        </w:r>
      </w:hyperlink>
      <w:r w:rsidRPr="004650E3">
        <w:rPr>
          <w:rFonts w:ascii="Calibri" w:hAnsi="Calibri" w:cs="Calibri"/>
          <w:color w:val="000000" w:themeColor="text1"/>
        </w:rPr>
        <w:t xml:space="preserve"> </w:t>
      </w:r>
    </w:p>
    <w:p w14:paraId="488EFC35"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2007 </w:t>
      </w:r>
    </w:p>
    <w:p w14:paraId="306E5898"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375 - 378 </w:t>
      </w:r>
    </w:p>
    <w:p w14:paraId="144982CF"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81" w:anchor="citations" w:history="1">
        <w:r w:rsidRPr="004650E3">
          <w:rPr>
            <w:rStyle w:val="Hyperlink"/>
            <w:rFonts w:ascii="Calibri" w:hAnsi="Calibri" w:cs="Calibri"/>
            <w:color w:val="000000" w:themeColor="text1"/>
          </w:rPr>
          <w:t>Papers (3)</w:t>
        </w:r>
      </w:hyperlink>
      <w:r w:rsidRPr="004650E3">
        <w:rPr>
          <w:rFonts w:ascii="Calibri" w:hAnsi="Calibri" w:cs="Calibri"/>
          <w:color w:val="000000" w:themeColor="text1"/>
        </w:rPr>
        <w:t xml:space="preserve"> </w:t>
      </w:r>
    </w:p>
    <w:p w14:paraId="632BEC87"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271DF320" w14:textId="77777777" w:rsidR="004650E3" w:rsidRPr="004650E3" w:rsidRDefault="004650E3" w:rsidP="004650E3">
      <w:pPr>
        <w:rPr>
          <w:rFonts w:ascii="Calibri" w:hAnsi="Calibri" w:cs="Calibri"/>
          <w:color w:val="000000" w:themeColor="text1"/>
        </w:rPr>
      </w:pPr>
    </w:p>
    <w:p w14:paraId="4304E4AC" w14:textId="77777777" w:rsidR="004650E3" w:rsidRPr="004650E3" w:rsidRDefault="004650E3" w:rsidP="004650E3">
      <w:pPr>
        <w:rPr>
          <w:rFonts w:ascii="Calibri" w:hAnsi="Calibri" w:cs="Calibri"/>
          <w:color w:val="000000" w:themeColor="text1"/>
        </w:rPr>
      </w:pPr>
      <w:hyperlink r:id="rId82" w:history="1">
        <w:r w:rsidRPr="004650E3">
          <w:rPr>
            <w:rStyle w:val="Hyperlink"/>
            <w:rFonts w:ascii="Calibri" w:hAnsi="Calibri" w:cs="Calibri"/>
            <w:color w:val="000000" w:themeColor="text1"/>
          </w:rPr>
          <w:t>https://ieeexplore-ieee-org.ezproxy4.lib.le.ac.uk/document/8082679</w:t>
        </w:r>
      </w:hyperlink>
      <w:r w:rsidRPr="004650E3">
        <w:rPr>
          <w:rFonts w:ascii="Calibri" w:hAnsi="Calibri" w:cs="Calibri"/>
          <w:color w:val="000000" w:themeColor="text1"/>
        </w:rPr>
        <w:t xml:space="preserve"> </w:t>
      </w:r>
    </w:p>
    <w:p w14:paraId="2DC5705B" w14:textId="77777777" w:rsidR="004650E3" w:rsidRPr="004650E3" w:rsidRDefault="004650E3" w:rsidP="004650E3">
      <w:pPr>
        <w:pStyle w:val="Heading2"/>
        <w:rPr>
          <w:rFonts w:ascii="Calibri" w:hAnsi="Calibri" w:cs="Calibri"/>
          <w:color w:val="000000" w:themeColor="text1"/>
          <w:sz w:val="24"/>
          <w:szCs w:val="24"/>
        </w:rPr>
      </w:pPr>
      <w:hyperlink r:id="rId83" w:history="1">
        <w:r w:rsidRPr="004650E3">
          <w:rPr>
            <w:rStyle w:val="Hyperlink"/>
            <w:rFonts w:ascii="Calibri" w:hAnsi="Calibri" w:cs="Calibri"/>
            <w:color w:val="000000" w:themeColor="text1"/>
            <w:sz w:val="24"/>
            <w:szCs w:val="24"/>
          </w:rPr>
          <w:t xml:space="preserve">Information Handling and Processing Using Enterprise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 xml:space="preserve"> Bus in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System</w:t>
        </w:r>
      </w:hyperlink>
      <w:r w:rsidRPr="004650E3">
        <w:rPr>
          <w:rFonts w:ascii="Calibri" w:hAnsi="Calibri" w:cs="Calibri"/>
          <w:color w:val="000000" w:themeColor="text1"/>
          <w:sz w:val="24"/>
          <w:szCs w:val="24"/>
        </w:rPr>
        <w:t xml:space="preserve"> </w:t>
      </w:r>
    </w:p>
    <w:p w14:paraId="0A740CAF"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Nikhil </w:t>
      </w:r>
      <w:proofErr w:type="gramStart"/>
      <w:r w:rsidRPr="004650E3">
        <w:rPr>
          <w:rFonts w:ascii="Calibri" w:hAnsi="Calibri" w:cs="Calibri"/>
          <w:color w:val="000000" w:themeColor="text1"/>
        </w:rPr>
        <w:t>Chaudhari ;</w:t>
      </w:r>
      <w:proofErr w:type="gramEnd"/>
      <w:r w:rsidRPr="004650E3">
        <w:rPr>
          <w:rFonts w:ascii="Calibri" w:hAnsi="Calibri" w:cs="Calibri"/>
          <w:color w:val="000000" w:themeColor="text1"/>
        </w:rPr>
        <w:t xml:space="preserve"> Robin Singh </w:t>
      </w:r>
      <w:proofErr w:type="spellStart"/>
      <w:r w:rsidRPr="004650E3">
        <w:rPr>
          <w:rFonts w:ascii="Calibri" w:hAnsi="Calibri" w:cs="Calibri"/>
          <w:color w:val="000000" w:themeColor="text1"/>
        </w:rPr>
        <w:t>Bhadoria</w:t>
      </w:r>
      <w:proofErr w:type="spellEnd"/>
      <w:r w:rsidRPr="004650E3">
        <w:rPr>
          <w:rFonts w:ascii="Calibri" w:hAnsi="Calibri" w:cs="Calibri"/>
          <w:color w:val="000000" w:themeColor="text1"/>
        </w:rPr>
        <w:t xml:space="preserve"> ; Siddharth Prasad </w:t>
      </w:r>
    </w:p>
    <w:p w14:paraId="21173CD7" w14:textId="77777777" w:rsidR="004650E3" w:rsidRPr="004650E3" w:rsidRDefault="004650E3" w:rsidP="004650E3">
      <w:pPr>
        <w:rPr>
          <w:rFonts w:ascii="Calibri" w:hAnsi="Calibri" w:cs="Calibri"/>
          <w:color w:val="000000" w:themeColor="text1"/>
        </w:rPr>
      </w:pPr>
      <w:hyperlink r:id="rId84" w:history="1">
        <w:r w:rsidRPr="004650E3">
          <w:rPr>
            <w:rStyle w:val="Hyperlink"/>
            <w:rFonts w:ascii="Calibri" w:hAnsi="Calibri" w:cs="Calibri"/>
            <w:color w:val="000000" w:themeColor="text1"/>
          </w:rPr>
          <w:t>2016 8th International Conference on Computational Intelligence and Communication Networks (CICN)</w:t>
        </w:r>
      </w:hyperlink>
      <w:r w:rsidRPr="004650E3">
        <w:rPr>
          <w:rFonts w:ascii="Calibri" w:hAnsi="Calibri" w:cs="Calibri"/>
          <w:color w:val="000000" w:themeColor="text1"/>
        </w:rPr>
        <w:t xml:space="preserve"> </w:t>
      </w:r>
    </w:p>
    <w:p w14:paraId="1385BE7A"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2016 </w:t>
      </w:r>
    </w:p>
    <w:p w14:paraId="0CE914E8"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418 - 421 </w:t>
      </w:r>
    </w:p>
    <w:p w14:paraId="64D3BFCD" w14:textId="77777777" w:rsidR="004650E3" w:rsidRPr="004650E3" w:rsidRDefault="004650E3" w:rsidP="004650E3">
      <w:pPr>
        <w:rPr>
          <w:rFonts w:ascii="Calibri" w:hAnsi="Calibri" w:cs="Calibri"/>
          <w:color w:val="000000" w:themeColor="text1"/>
        </w:rPr>
      </w:pPr>
    </w:p>
    <w:p w14:paraId="2A720C2B" w14:textId="77777777" w:rsidR="004650E3" w:rsidRPr="004650E3" w:rsidRDefault="004650E3" w:rsidP="004650E3">
      <w:pPr>
        <w:rPr>
          <w:rFonts w:ascii="Calibri" w:hAnsi="Calibri" w:cs="Calibri"/>
          <w:color w:val="000000" w:themeColor="text1"/>
        </w:rPr>
      </w:pPr>
      <w:hyperlink r:id="rId85" w:history="1">
        <w:r w:rsidRPr="004650E3">
          <w:rPr>
            <w:rStyle w:val="Hyperlink"/>
            <w:rFonts w:ascii="Calibri" w:hAnsi="Calibri" w:cs="Calibri"/>
            <w:color w:val="000000" w:themeColor="text1"/>
          </w:rPr>
          <w:t>https://ieeexplore-ieee-org.ezproxy4.lib.le.ac.uk/document/6898686</w:t>
        </w:r>
      </w:hyperlink>
    </w:p>
    <w:p w14:paraId="74498849" w14:textId="77777777" w:rsidR="004650E3" w:rsidRPr="004650E3" w:rsidRDefault="004650E3" w:rsidP="004650E3">
      <w:pPr>
        <w:rPr>
          <w:rFonts w:ascii="Calibri" w:hAnsi="Calibri" w:cs="Calibri"/>
          <w:color w:val="000000" w:themeColor="text1"/>
        </w:rPr>
      </w:pPr>
    </w:p>
    <w:p w14:paraId="43FE6157" w14:textId="77777777" w:rsidR="004650E3" w:rsidRPr="004650E3" w:rsidRDefault="004650E3" w:rsidP="004650E3">
      <w:pPr>
        <w:pStyle w:val="Heading2"/>
        <w:rPr>
          <w:rFonts w:ascii="Calibri" w:hAnsi="Calibri" w:cs="Calibri"/>
          <w:color w:val="000000" w:themeColor="text1"/>
          <w:sz w:val="24"/>
          <w:szCs w:val="24"/>
        </w:rPr>
      </w:pPr>
      <w:hyperlink r:id="rId86" w:history="1">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and Legacy Systems</w:t>
        </w:r>
      </w:hyperlink>
      <w:r w:rsidRPr="004650E3">
        <w:rPr>
          <w:rFonts w:ascii="Calibri" w:hAnsi="Calibri" w:cs="Calibri"/>
          <w:color w:val="000000" w:themeColor="text1"/>
          <w:sz w:val="24"/>
          <w:szCs w:val="24"/>
        </w:rPr>
        <w:t xml:space="preserve"> </w:t>
      </w:r>
    </w:p>
    <w:p w14:paraId="10E91429"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Nicolas </w:t>
      </w:r>
      <w:proofErr w:type="gramStart"/>
      <w:r w:rsidRPr="004650E3">
        <w:rPr>
          <w:rFonts w:ascii="Calibri" w:hAnsi="Calibri" w:cs="Calibri"/>
          <w:color w:val="000000" w:themeColor="text1"/>
        </w:rPr>
        <w:t>Serrano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Josune</w:t>
      </w:r>
      <w:proofErr w:type="spell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Hernantes</w:t>
      </w:r>
      <w:proofErr w:type="spellEnd"/>
      <w:r w:rsidRPr="004650E3">
        <w:rPr>
          <w:rFonts w:ascii="Calibri" w:hAnsi="Calibri" w:cs="Calibri"/>
          <w:color w:val="000000" w:themeColor="text1"/>
        </w:rPr>
        <w:t xml:space="preserve"> ; </w:t>
      </w:r>
      <w:proofErr w:type="spellStart"/>
      <w:r w:rsidRPr="004650E3">
        <w:rPr>
          <w:rFonts w:ascii="Calibri" w:hAnsi="Calibri" w:cs="Calibri"/>
          <w:color w:val="000000" w:themeColor="text1"/>
        </w:rPr>
        <w:t>Gorka</w:t>
      </w:r>
      <w:proofErr w:type="spellEnd"/>
      <w:r w:rsidRPr="004650E3">
        <w:rPr>
          <w:rFonts w:ascii="Calibri" w:hAnsi="Calibri" w:cs="Calibri"/>
          <w:color w:val="000000" w:themeColor="text1"/>
        </w:rPr>
        <w:t xml:space="preserve"> Gallardo </w:t>
      </w:r>
    </w:p>
    <w:p w14:paraId="58B71C4B" w14:textId="77777777" w:rsidR="004650E3" w:rsidRPr="004650E3" w:rsidRDefault="004650E3" w:rsidP="004650E3">
      <w:pPr>
        <w:rPr>
          <w:rFonts w:ascii="Calibri" w:hAnsi="Calibri" w:cs="Calibri"/>
          <w:color w:val="000000" w:themeColor="text1"/>
        </w:rPr>
      </w:pPr>
      <w:hyperlink r:id="rId87" w:history="1">
        <w:r w:rsidRPr="004650E3">
          <w:rPr>
            <w:rStyle w:val="Hyperlink"/>
            <w:rFonts w:ascii="Calibri" w:hAnsi="Calibri" w:cs="Calibri"/>
            <w:color w:val="000000" w:themeColor="text1"/>
          </w:rPr>
          <w:t>IEEE Software</w:t>
        </w:r>
      </w:hyperlink>
      <w:r w:rsidRPr="004650E3">
        <w:rPr>
          <w:rFonts w:ascii="Calibri" w:hAnsi="Calibri" w:cs="Calibri"/>
          <w:color w:val="000000" w:themeColor="text1"/>
        </w:rPr>
        <w:t xml:space="preserve"> </w:t>
      </w:r>
    </w:p>
    <w:p w14:paraId="03C55A51"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w:t>
      </w:r>
      <w:proofErr w:type="gramStart"/>
      <w:r w:rsidRPr="004650E3">
        <w:rPr>
          <w:rFonts w:ascii="Calibri" w:hAnsi="Calibri" w:cs="Calibri"/>
          <w:color w:val="000000" w:themeColor="text1"/>
        </w:rPr>
        <w:t>2014 ,</w:t>
      </w:r>
      <w:proofErr w:type="gramEnd"/>
      <w:r w:rsidRPr="004650E3">
        <w:rPr>
          <w:rFonts w:ascii="Calibri" w:hAnsi="Calibri" w:cs="Calibri"/>
          <w:color w:val="000000" w:themeColor="text1"/>
        </w:rPr>
        <w:t xml:space="preserve"> Volume: 31 , </w:t>
      </w:r>
      <w:hyperlink r:id="rId88" w:history="1">
        <w:r w:rsidRPr="004650E3">
          <w:rPr>
            <w:rStyle w:val="Hyperlink"/>
            <w:rFonts w:ascii="Calibri" w:hAnsi="Calibri" w:cs="Calibri"/>
            <w:color w:val="000000" w:themeColor="text1"/>
          </w:rPr>
          <w:t xml:space="preserve">Issue: 5 </w:t>
        </w:r>
      </w:hyperlink>
    </w:p>
    <w:p w14:paraId="45268C93"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15 - 19 </w:t>
      </w:r>
    </w:p>
    <w:p w14:paraId="72EBB140"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89" w:anchor="citations" w:history="1">
        <w:r w:rsidRPr="004650E3">
          <w:rPr>
            <w:rStyle w:val="Hyperlink"/>
            <w:rFonts w:ascii="Calibri" w:hAnsi="Calibri" w:cs="Calibri"/>
            <w:color w:val="000000" w:themeColor="text1"/>
          </w:rPr>
          <w:t>Papers (10)</w:t>
        </w:r>
      </w:hyperlink>
      <w:r w:rsidRPr="004650E3">
        <w:rPr>
          <w:rFonts w:ascii="Calibri" w:hAnsi="Calibri" w:cs="Calibri"/>
          <w:color w:val="000000" w:themeColor="text1"/>
        </w:rPr>
        <w:t xml:space="preserve"> </w:t>
      </w:r>
    </w:p>
    <w:p w14:paraId="56FBD9E3" w14:textId="77777777"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Journals &amp; Magazines</w:t>
      </w:r>
      <w:r w:rsidRPr="004650E3">
        <w:rPr>
          <w:rFonts w:ascii="Calibri" w:hAnsi="Calibri" w:cs="Calibri"/>
          <w:color w:val="000000" w:themeColor="text1"/>
        </w:rPr>
        <w:t xml:space="preserve"> </w:t>
      </w:r>
    </w:p>
    <w:p w14:paraId="481A7953" w14:textId="77777777" w:rsidR="004650E3" w:rsidRPr="004650E3" w:rsidRDefault="004650E3" w:rsidP="004650E3">
      <w:pPr>
        <w:rPr>
          <w:rFonts w:ascii="Calibri" w:hAnsi="Calibri" w:cs="Calibri"/>
          <w:color w:val="000000" w:themeColor="text1"/>
        </w:rPr>
      </w:pPr>
    </w:p>
    <w:p w14:paraId="3AAD479C" w14:textId="77777777" w:rsidR="004650E3" w:rsidRPr="004650E3" w:rsidRDefault="004650E3" w:rsidP="004650E3">
      <w:pPr>
        <w:rPr>
          <w:rFonts w:ascii="Calibri" w:hAnsi="Calibri" w:cs="Calibri"/>
          <w:color w:val="000000" w:themeColor="text1"/>
        </w:rPr>
      </w:pPr>
      <w:hyperlink r:id="rId90" w:history="1">
        <w:r w:rsidRPr="004650E3">
          <w:rPr>
            <w:rStyle w:val="Hyperlink"/>
            <w:rFonts w:ascii="Calibri" w:hAnsi="Calibri" w:cs="Calibri"/>
            <w:color w:val="000000" w:themeColor="text1"/>
          </w:rPr>
          <w:t>https://ieeexplore-ieee-org.ezproxy4.lib.le.ac.uk/document/6009335</w:t>
        </w:r>
      </w:hyperlink>
      <w:r w:rsidRPr="004650E3">
        <w:rPr>
          <w:rFonts w:ascii="Calibri" w:hAnsi="Calibri" w:cs="Calibri"/>
          <w:color w:val="000000" w:themeColor="text1"/>
        </w:rPr>
        <w:t xml:space="preserve"> </w:t>
      </w:r>
    </w:p>
    <w:p w14:paraId="24A0F913" w14:textId="77777777" w:rsidR="004650E3" w:rsidRPr="004650E3" w:rsidRDefault="004650E3" w:rsidP="004650E3">
      <w:pPr>
        <w:pStyle w:val="Heading2"/>
        <w:rPr>
          <w:rFonts w:ascii="Calibri" w:hAnsi="Calibri" w:cs="Calibri"/>
          <w:color w:val="000000" w:themeColor="text1"/>
          <w:sz w:val="24"/>
          <w:szCs w:val="24"/>
        </w:rPr>
      </w:pPr>
      <w:hyperlink r:id="rId91" w:history="1">
        <w:r w:rsidRPr="004650E3">
          <w:rPr>
            <w:rStyle w:val="Hyperlink"/>
            <w:rFonts w:ascii="Calibri" w:hAnsi="Calibri" w:cs="Calibri"/>
            <w:color w:val="000000" w:themeColor="text1"/>
            <w:sz w:val="24"/>
            <w:szCs w:val="24"/>
          </w:rPr>
          <w:t xml:space="preserve">On-Demand </w:t>
        </w:r>
        <w:r w:rsidRPr="004650E3">
          <w:rPr>
            <w:rStyle w:val="highlight"/>
            <w:rFonts w:ascii="Calibri" w:hAnsi="Calibri" w:cs="Calibri"/>
            <w:color w:val="000000" w:themeColor="text1"/>
            <w:sz w:val="24"/>
            <w:szCs w:val="24"/>
            <w:u w:val="single"/>
          </w:rPr>
          <w:t>Service</w:t>
        </w:r>
        <w:r w:rsidRPr="004650E3">
          <w:rPr>
            <w:rStyle w:val="Hyperlink"/>
            <w:rFonts w:ascii="Calibri" w:hAnsi="Calibri" w:cs="Calibri"/>
            <w:color w:val="000000" w:themeColor="text1"/>
            <w:sz w:val="24"/>
            <w:szCs w:val="24"/>
          </w:rPr>
          <w:t>-</w:t>
        </w:r>
        <w:r w:rsidRPr="004650E3">
          <w:rPr>
            <w:rStyle w:val="highlight"/>
            <w:rFonts w:ascii="Calibri" w:hAnsi="Calibri" w:cs="Calibri"/>
            <w:color w:val="000000" w:themeColor="text1"/>
            <w:sz w:val="24"/>
            <w:szCs w:val="24"/>
            <w:u w:val="single"/>
          </w:rPr>
          <w:t>Oriented</w:t>
        </w:r>
        <w:r w:rsidRPr="004650E3">
          <w:rPr>
            <w:rStyle w:val="Hyperlink"/>
            <w:rFonts w:ascii="Calibri" w:hAnsi="Calibri" w:cs="Calibri"/>
            <w:color w:val="000000" w:themeColor="text1"/>
            <w:sz w:val="24"/>
            <w:szCs w:val="24"/>
          </w:rPr>
          <w:t xml:space="preserve"> </w:t>
        </w:r>
        <w:r w:rsidRPr="004650E3">
          <w:rPr>
            <w:rStyle w:val="highlight"/>
            <w:rFonts w:ascii="Calibri" w:hAnsi="Calibri" w:cs="Calibri"/>
            <w:color w:val="000000" w:themeColor="text1"/>
            <w:sz w:val="24"/>
            <w:szCs w:val="24"/>
            <w:u w:val="single"/>
          </w:rPr>
          <w:t>Architecture</w:t>
        </w:r>
        <w:r w:rsidRPr="004650E3">
          <w:rPr>
            <w:rStyle w:val="Hyperlink"/>
            <w:rFonts w:ascii="Calibri" w:hAnsi="Calibri" w:cs="Calibri"/>
            <w:color w:val="000000" w:themeColor="text1"/>
            <w:sz w:val="24"/>
            <w:szCs w:val="24"/>
          </w:rPr>
          <w:t xml:space="preserve"> and Standardization</w:t>
        </w:r>
      </w:hyperlink>
      <w:r w:rsidRPr="004650E3">
        <w:rPr>
          <w:rFonts w:ascii="Calibri" w:hAnsi="Calibri" w:cs="Calibri"/>
          <w:color w:val="000000" w:themeColor="text1"/>
          <w:sz w:val="24"/>
          <w:szCs w:val="24"/>
        </w:rPr>
        <w:t xml:space="preserve"> </w:t>
      </w:r>
    </w:p>
    <w:p w14:paraId="4E8019BB" w14:textId="77777777" w:rsidR="004650E3" w:rsidRPr="004650E3" w:rsidRDefault="004650E3" w:rsidP="004650E3">
      <w:pPr>
        <w:pStyle w:val="author"/>
        <w:rPr>
          <w:rFonts w:ascii="Calibri" w:hAnsi="Calibri" w:cs="Calibri"/>
          <w:color w:val="000000" w:themeColor="text1"/>
        </w:rPr>
      </w:pPr>
      <w:r w:rsidRPr="004650E3">
        <w:rPr>
          <w:rFonts w:ascii="Calibri" w:hAnsi="Calibri" w:cs="Calibri"/>
          <w:color w:val="000000" w:themeColor="text1"/>
        </w:rPr>
        <w:t xml:space="preserve">Fei </w:t>
      </w:r>
      <w:proofErr w:type="gramStart"/>
      <w:r w:rsidRPr="004650E3">
        <w:rPr>
          <w:rFonts w:ascii="Calibri" w:hAnsi="Calibri" w:cs="Calibri"/>
          <w:color w:val="000000" w:themeColor="text1"/>
        </w:rPr>
        <w:t>He ;</w:t>
      </w:r>
      <w:proofErr w:type="gramEnd"/>
      <w:r w:rsidRPr="004650E3">
        <w:rPr>
          <w:rFonts w:ascii="Calibri" w:hAnsi="Calibri" w:cs="Calibri"/>
          <w:color w:val="000000" w:themeColor="text1"/>
        </w:rPr>
        <w:t xml:space="preserve"> </w:t>
      </w:r>
      <w:proofErr w:type="spellStart"/>
      <w:r w:rsidRPr="004650E3">
        <w:rPr>
          <w:rFonts w:ascii="Calibri" w:hAnsi="Calibri" w:cs="Calibri"/>
          <w:color w:val="000000" w:themeColor="text1"/>
        </w:rPr>
        <w:t>Keqing</w:t>
      </w:r>
      <w:proofErr w:type="spellEnd"/>
      <w:r w:rsidRPr="004650E3">
        <w:rPr>
          <w:rFonts w:ascii="Calibri" w:hAnsi="Calibri" w:cs="Calibri"/>
          <w:color w:val="000000" w:themeColor="text1"/>
        </w:rPr>
        <w:t xml:space="preserve"> He ; Peng Liang ; Jian Wang </w:t>
      </w:r>
    </w:p>
    <w:p w14:paraId="2367EDE2" w14:textId="77777777" w:rsidR="004650E3" w:rsidRPr="004650E3" w:rsidRDefault="004650E3" w:rsidP="004650E3">
      <w:pPr>
        <w:rPr>
          <w:rFonts w:ascii="Calibri" w:hAnsi="Calibri" w:cs="Calibri"/>
          <w:color w:val="000000" w:themeColor="text1"/>
        </w:rPr>
      </w:pPr>
      <w:hyperlink r:id="rId92" w:history="1">
        <w:r w:rsidRPr="004650E3">
          <w:rPr>
            <w:rStyle w:val="Hyperlink"/>
            <w:rFonts w:ascii="Calibri" w:hAnsi="Calibri" w:cs="Calibri"/>
            <w:color w:val="000000" w:themeColor="text1"/>
          </w:rPr>
          <w:t xml:space="preserve">2011 IEEE International Conference on </w:t>
        </w:r>
        <w:r w:rsidRPr="004650E3">
          <w:rPr>
            <w:rStyle w:val="highlight"/>
            <w:rFonts w:ascii="Calibri" w:hAnsi="Calibri" w:cs="Calibri"/>
            <w:color w:val="000000" w:themeColor="text1"/>
            <w:u w:val="single"/>
          </w:rPr>
          <w:t>Services</w:t>
        </w:r>
        <w:r w:rsidRPr="004650E3">
          <w:rPr>
            <w:rStyle w:val="Hyperlink"/>
            <w:rFonts w:ascii="Calibri" w:hAnsi="Calibri" w:cs="Calibri"/>
            <w:color w:val="000000" w:themeColor="text1"/>
          </w:rPr>
          <w:t xml:space="preserve"> Computing</w:t>
        </w:r>
      </w:hyperlink>
      <w:r w:rsidRPr="004650E3">
        <w:rPr>
          <w:rFonts w:ascii="Calibri" w:hAnsi="Calibri" w:cs="Calibri"/>
          <w:color w:val="000000" w:themeColor="text1"/>
        </w:rPr>
        <w:t xml:space="preserve"> </w:t>
      </w:r>
    </w:p>
    <w:p w14:paraId="651DAD7F"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Year: 2011 </w:t>
      </w:r>
    </w:p>
    <w:p w14:paraId="3E95DC65" w14:textId="77777777" w:rsidR="004650E3" w:rsidRPr="004650E3" w:rsidRDefault="004650E3" w:rsidP="004650E3">
      <w:pPr>
        <w:rPr>
          <w:rFonts w:ascii="Calibri" w:hAnsi="Calibri" w:cs="Calibri"/>
          <w:color w:val="000000" w:themeColor="text1"/>
        </w:rPr>
      </w:pPr>
      <w:r w:rsidRPr="004650E3">
        <w:rPr>
          <w:rFonts w:ascii="Calibri" w:hAnsi="Calibri" w:cs="Calibri"/>
          <w:color w:val="000000" w:themeColor="text1"/>
        </w:rPr>
        <w:t xml:space="preserve">Page s: 739 - 740 </w:t>
      </w:r>
    </w:p>
    <w:p w14:paraId="46B45050" w14:textId="77777777" w:rsidR="00CF5BB1" w:rsidRDefault="004650E3" w:rsidP="004650E3">
      <w:pPr>
        <w:rPr>
          <w:rFonts w:ascii="Calibri" w:hAnsi="Calibri" w:cs="Calibri"/>
          <w:color w:val="000000" w:themeColor="text1"/>
        </w:rPr>
      </w:pPr>
      <w:r w:rsidRPr="004650E3">
        <w:rPr>
          <w:rFonts w:ascii="Calibri" w:hAnsi="Calibri" w:cs="Calibri"/>
          <w:color w:val="000000" w:themeColor="text1"/>
        </w:rPr>
        <w:t xml:space="preserve">Cited by: </w:t>
      </w:r>
      <w:hyperlink r:id="rId93" w:anchor="citations" w:history="1">
        <w:r w:rsidRPr="004650E3">
          <w:rPr>
            <w:rStyle w:val="Hyperlink"/>
            <w:rFonts w:ascii="Calibri" w:hAnsi="Calibri" w:cs="Calibri"/>
            <w:color w:val="000000" w:themeColor="text1"/>
          </w:rPr>
          <w:t>Papers (8)</w:t>
        </w:r>
      </w:hyperlink>
      <w:r w:rsidRPr="004650E3">
        <w:rPr>
          <w:rFonts w:ascii="Calibri" w:hAnsi="Calibri" w:cs="Calibri"/>
          <w:color w:val="000000" w:themeColor="text1"/>
        </w:rPr>
        <w:t xml:space="preserve"> </w:t>
      </w:r>
    </w:p>
    <w:p w14:paraId="05A16867" w14:textId="0E79E628" w:rsidR="004650E3" w:rsidRPr="004650E3" w:rsidRDefault="004650E3" w:rsidP="004650E3">
      <w:pPr>
        <w:rPr>
          <w:rFonts w:ascii="Calibri" w:hAnsi="Calibri" w:cs="Calibri"/>
          <w:color w:val="000000" w:themeColor="text1"/>
        </w:rPr>
      </w:pPr>
      <w:r w:rsidRPr="004650E3">
        <w:rPr>
          <w:rStyle w:val="Strong"/>
          <w:rFonts w:ascii="Calibri" w:hAnsi="Calibri" w:cs="Calibri"/>
          <w:color w:val="000000" w:themeColor="text1"/>
        </w:rPr>
        <w:t>IEEE Conferences</w:t>
      </w:r>
      <w:r w:rsidRPr="004650E3">
        <w:rPr>
          <w:rFonts w:ascii="Calibri" w:hAnsi="Calibri" w:cs="Calibri"/>
          <w:color w:val="000000" w:themeColor="text1"/>
        </w:rPr>
        <w:t xml:space="preserve"> </w:t>
      </w:r>
    </w:p>
    <w:p w14:paraId="1C2EECEB" w14:textId="77777777" w:rsidR="004650E3" w:rsidRPr="00083962" w:rsidRDefault="004650E3" w:rsidP="004650E3">
      <w:pPr>
        <w:rPr>
          <w:rFonts w:ascii="Amazon Ember" w:hAnsi="Amazon Ember" w:cs="Amazon Ember"/>
          <w:color w:val="000000" w:themeColor="text1"/>
        </w:rPr>
      </w:pPr>
    </w:p>
    <w:p w14:paraId="4F43C15F" w14:textId="77777777" w:rsidR="004650E3" w:rsidRPr="00083962" w:rsidRDefault="004650E3" w:rsidP="004650E3">
      <w:pPr>
        <w:rPr>
          <w:rFonts w:ascii="Amazon Ember" w:hAnsi="Amazon Ember" w:cs="Amazon Ember"/>
          <w:color w:val="000000" w:themeColor="text1"/>
        </w:rPr>
      </w:pPr>
    </w:p>
    <w:p w14:paraId="1C237606" w14:textId="77777777" w:rsidR="004650E3" w:rsidRPr="00862982" w:rsidRDefault="004650E3">
      <w:pPr>
        <w:rPr>
          <w:lang w:val="en-GB"/>
        </w:rPr>
      </w:pPr>
    </w:p>
    <w:sectPr w:rsidR="004650E3" w:rsidRPr="00862982" w:rsidSect="004909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Microsoft Office User" w:date="2018-10-19T13:28:00Z" w:initials="Office">
    <w:p w14:paraId="2A6480E6" w14:textId="279070F9" w:rsidR="00A3463D" w:rsidRDefault="00A3463D" w:rsidP="00A3463D">
      <w:pPr>
        <w:pStyle w:val="CommentText"/>
      </w:pPr>
      <w:r>
        <w:rPr>
          <w:rStyle w:val="CommentReference"/>
        </w:rPr>
        <w:annotationRef/>
      </w:r>
      <w:r>
        <w:t xml:space="preserve">We need to decompose the project into a number of </w:t>
      </w:r>
      <w:proofErr w:type="spellStart"/>
      <w:r>
        <w:t>workpackages</w:t>
      </w:r>
      <w:proofErr w:type="spellEnd"/>
      <w:r>
        <w:t xml:space="preserve"> with clear milestones. Learning is one such work package, but perhaps we should not start with learning.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6480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480E6" w16cid:durableId="1F969A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panose1 w:val="02020603050405020304"/>
    <w:charset w:val="00"/>
    <w:family w:val="roman"/>
    <w:notTrueType/>
    <w:pitch w:val="default"/>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C7B"/>
    <w:multiLevelType w:val="hybridMultilevel"/>
    <w:tmpl w:val="FABA4E32"/>
    <w:lvl w:ilvl="0" w:tplc="AABC6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9011C"/>
    <w:multiLevelType w:val="hybridMultilevel"/>
    <w:tmpl w:val="2300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982"/>
    <w:rsid w:val="000567A5"/>
    <w:rsid w:val="000710B6"/>
    <w:rsid w:val="00090188"/>
    <w:rsid w:val="000B4716"/>
    <w:rsid w:val="000D3CA6"/>
    <w:rsid w:val="000D7611"/>
    <w:rsid w:val="000E5751"/>
    <w:rsid w:val="000F44BC"/>
    <w:rsid w:val="000F483B"/>
    <w:rsid w:val="00115FD5"/>
    <w:rsid w:val="0012028B"/>
    <w:rsid w:val="00134D09"/>
    <w:rsid w:val="0013628D"/>
    <w:rsid w:val="00146075"/>
    <w:rsid w:val="0018763C"/>
    <w:rsid w:val="001C1668"/>
    <w:rsid w:val="001D49C8"/>
    <w:rsid w:val="001D533B"/>
    <w:rsid w:val="001F01A1"/>
    <w:rsid w:val="0021313A"/>
    <w:rsid w:val="00214EED"/>
    <w:rsid w:val="002633A3"/>
    <w:rsid w:val="00287708"/>
    <w:rsid w:val="002B4797"/>
    <w:rsid w:val="002E120E"/>
    <w:rsid w:val="002E464A"/>
    <w:rsid w:val="002E474A"/>
    <w:rsid w:val="0033138E"/>
    <w:rsid w:val="00341636"/>
    <w:rsid w:val="0034510D"/>
    <w:rsid w:val="003658CB"/>
    <w:rsid w:val="00373568"/>
    <w:rsid w:val="00376FEB"/>
    <w:rsid w:val="00397360"/>
    <w:rsid w:val="003B1E58"/>
    <w:rsid w:val="003C141F"/>
    <w:rsid w:val="00435BAF"/>
    <w:rsid w:val="00453984"/>
    <w:rsid w:val="004650E3"/>
    <w:rsid w:val="00471C89"/>
    <w:rsid w:val="00482F5E"/>
    <w:rsid w:val="00490960"/>
    <w:rsid w:val="0049497C"/>
    <w:rsid w:val="004B7B7D"/>
    <w:rsid w:val="004E1B0A"/>
    <w:rsid w:val="00510ACB"/>
    <w:rsid w:val="005115B8"/>
    <w:rsid w:val="00544874"/>
    <w:rsid w:val="0055209F"/>
    <w:rsid w:val="005618FA"/>
    <w:rsid w:val="00562014"/>
    <w:rsid w:val="005D07E3"/>
    <w:rsid w:val="00646CCE"/>
    <w:rsid w:val="00665A7F"/>
    <w:rsid w:val="00726508"/>
    <w:rsid w:val="0075030E"/>
    <w:rsid w:val="00812B7B"/>
    <w:rsid w:val="008417E6"/>
    <w:rsid w:val="00856946"/>
    <w:rsid w:val="00862982"/>
    <w:rsid w:val="00895019"/>
    <w:rsid w:val="008A6C1C"/>
    <w:rsid w:val="008F725E"/>
    <w:rsid w:val="009229E0"/>
    <w:rsid w:val="00924684"/>
    <w:rsid w:val="00985659"/>
    <w:rsid w:val="009864D9"/>
    <w:rsid w:val="00A3463D"/>
    <w:rsid w:val="00A80F81"/>
    <w:rsid w:val="00A9755A"/>
    <w:rsid w:val="00B27CD9"/>
    <w:rsid w:val="00B466CA"/>
    <w:rsid w:val="00B7373F"/>
    <w:rsid w:val="00B96587"/>
    <w:rsid w:val="00BC4EFF"/>
    <w:rsid w:val="00BD73F2"/>
    <w:rsid w:val="00C079B0"/>
    <w:rsid w:val="00C1369B"/>
    <w:rsid w:val="00C35C2B"/>
    <w:rsid w:val="00C36E26"/>
    <w:rsid w:val="00C82845"/>
    <w:rsid w:val="00CA6B5F"/>
    <w:rsid w:val="00CC6909"/>
    <w:rsid w:val="00CC70A7"/>
    <w:rsid w:val="00CE0C6B"/>
    <w:rsid w:val="00CE4155"/>
    <w:rsid w:val="00CF5BB1"/>
    <w:rsid w:val="00D02901"/>
    <w:rsid w:val="00D3729D"/>
    <w:rsid w:val="00D91F87"/>
    <w:rsid w:val="00DB02A4"/>
    <w:rsid w:val="00DC6243"/>
    <w:rsid w:val="00DF1C01"/>
    <w:rsid w:val="00DF4EAD"/>
    <w:rsid w:val="00E2281B"/>
    <w:rsid w:val="00E454F5"/>
    <w:rsid w:val="00E54311"/>
    <w:rsid w:val="00E6767E"/>
    <w:rsid w:val="00E71954"/>
    <w:rsid w:val="00F01107"/>
    <w:rsid w:val="00F22BC7"/>
    <w:rsid w:val="00F23FD9"/>
    <w:rsid w:val="00F3782B"/>
    <w:rsid w:val="00F37AB7"/>
    <w:rsid w:val="00F72BB0"/>
    <w:rsid w:val="00F946D4"/>
    <w:rsid w:val="00FE6D8B"/>
    <w:rsid w:val="00FF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E8F4"/>
  <w14:defaultImageDpi w14:val="32767"/>
  <w15:chartTrackingRefBased/>
  <w15:docId w15:val="{04E5E4C3-9C6B-6A4D-B94E-1D565270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650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E6"/>
    <w:pPr>
      <w:ind w:left="720"/>
      <w:contextualSpacing/>
    </w:pPr>
  </w:style>
  <w:style w:type="paragraph" w:styleId="BalloonText">
    <w:name w:val="Balloon Text"/>
    <w:basedOn w:val="Normal"/>
    <w:link w:val="BalloonTextChar"/>
    <w:uiPriority w:val="99"/>
    <w:semiHidden/>
    <w:unhideWhenUsed/>
    <w:rsid w:val="000F48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483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483B"/>
    <w:rPr>
      <w:sz w:val="18"/>
      <w:szCs w:val="18"/>
    </w:rPr>
  </w:style>
  <w:style w:type="paragraph" w:styleId="CommentText">
    <w:name w:val="annotation text"/>
    <w:basedOn w:val="Normal"/>
    <w:link w:val="CommentTextChar"/>
    <w:uiPriority w:val="99"/>
    <w:semiHidden/>
    <w:unhideWhenUsed/>
    <w:rsid w:val="000F483B"/>
  </w:style>
  <w:style w:type="character" w:customStyle="1" w:styleId="CommentTextChar">
    <w:name w:val="Comment Text Char"/>
    <w:basedOn w:val="DefaultParagraphFont"/>
    <w:link w:val="CommentText"/>
    <w:uiPriority w:val="99"/>
    <w:semiHidden/>
    <w:rsid w:val="000F483B"/>
  </w:style>
  <w:style w:type="paragraph" w:styleId="CommentSubject">
    <w:name w:val="annotation subject"/>
    <w:basedOn w:val="CommentText"/>
    <w:next w:val="CommentText"/>
    <w:link w:val="CommentSubjectChar"/>
    <w:uiPriority w:val="99"/>
    <w:semiHidden/>
    <w:unhideWhenUsed/>
    <w:rsid w:val="000F483B"/>
    <w:rPr>
      <w:b/>
      <w:bCs/>
      <w:sz w:val="20"/>
      <w:szCs w:val="20"/>
    </w:rPr>
  </w:style>
  <w:style w:type="character" w:customStyle="1" w:styleId="CommentSubjectChar">
    <w:name w:val="Comment Subject Char"/>
    <w:basedOn w:val="CommentTextChar"/>
    <w:link w:val="CommentSubject"/>
    <w:uiPriority w:val="99"/>
    <w:semiHidden/>
    <w:rsid w:val="000F483B"/>
    <w:rPr>
      <w:b/>
      <w:bCs/>
      <w:sz w:val="20"/>
      <w:szCs w:val="20"/>
    </w:rPr>
  </w:style>
  <w:style w:type="paragraph" w:styleId="Revision">
    <w:name w:val="Revision"/>
    <w:hidden/>
    <w:uiPriority w:val="99"/>
    <w:semiHidden/>
    <w:rsid w:val="000D7611"/>
  </w:style>
  <w:style w:type="character" w:customStyle="1" w:styleId="Heading2Char">
    <w:name w:val="Heading 2 Char"/>
    <w:basedOn w:val="DefaultParagraphFont"/>
    <w:link w:val="Heading2"/>
    <w:uiPriority w:val="9"/>
    <w:rsid w:val="004650E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50E3"/>
    <w:rPr>
      <w:color w:val="0563C1" w:themeColor="hyperlink"/>
      <w:u w:val="single"/>
    </w:rPr>
  </w:style>
  <w:style w:type="character" w:customStyle="1" w:styleId="highlight">
    <w:name w:val="highlight"/>
    <w:basedOn w:val="DefaultParagraphFont"/>
    <w:rsid w:val="004650E3"/>
  </w:style>
  <w:style w:type="paragraph" w:customStyle="1" w:styleId="author">
    <w:name w:val="author"/>
    <w:basedOn w:val="Normal"/>
    <w:rsid w:val="004650E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650E3"/>
    <w:rPr>
      <w:b/>
      <w:bCs/>
    </w:rPr>
  </w:style>
  <w:style w:type="character" w:styleId="FollowedHyperlink">
    <w:name w:val="FollowedHyperlink"/>
    <w:basedOn w:val="DefaultParagraphFont"/>
    <w:uiPriority w:val="99"/>
    <w:semiHidden/>
    <w:unhideWhenUsed/>
    <w:rsid w:val="00465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ezproxy4.lib.le.ac.uk/xpl/mostRecentIssue.jsp?punumber=1012" TargetMode="External"/><Relationship Id="rId21" Type="http://schemas.openxmlformats.org/officeDocument/2006/relationships/hyperlink" Target="https://ieeexplore-ieee-org.ezproxy4.lib.le.ac.uk/xpl/mostRecentIssue.jsp?punumber=4805632" TargetMode="External"/><Relationship Id="rId42" Type="http://schemas.openxmlformats.org/officeDocument/2006/relationships/hyperlink" Target="https://ieeexplore-ieee-org.ezproxy4.lib.le.ac.uk/document/7338516/" TargetMode="External"/><Relationship Id="rId47" Type="http://schemas.openxmlformats.org/officeDocument/2006/relationships/hyperlink" Target="https://ieeexplore-ieee-org.ezproxy4.lib.le.ac.uk/xpl/mostRecentIssue.jsp?punumber=6825321" TargetMode="External"/><Relationship Id="rId63" Type="http://schemas.openxmlformats.org/officeDocument/2006/relationships/hyperlink" Target="https://ieeexplore-ieee-org.ezproxy4.lib.le.ac.uk/document/6649637/citations?tabFilter=papers" TargetMode="External"/><Relationship Id="rId68" Type="http://schemas.openxmlformats.org/officeDocument/2006/relationships/hyperlink" Target="https://ieeexplore-ieee-org.ezproxy4.lib.le.ac.uk/document/5575818/" TargetMode="External"/><Relationship Id="rId84" Type="http://schemas.openxmlformats.org/officeDocument/2006/relationships/hyperlink" Target="https://ieeexplore-ieee-org.ezproxy4.lib.le.ac.uk/xpl/mostRecentIssue.jsp?punumber=8049191" TargetMode="External"/><Relationship Id="rId89" Type="http://schemas.openxmlformats.org/officeDocument/2006/relationships/hyperlink" Target="https://ieeexplore-ieee-org.ezproxy4.lib.le.ac.uk/document/6898686/citations?tabFilter=papers" TargetMode="External"/><Relationship Id="rId16" Type="http://schemas.openxmlformats.org/officeDocument/2006/relationships/hyperlink" Target="https://ieeexplore-ieee-org.ezproxy4.lib.le.ac.uk/document/1629902/" TargetMode="External"/><Relationship Id="rId11" Type="http://schemas.openxmlformats.org/officeDocument/2006/relationships/image" Target="media/image3.png"/><Relationship Id="rId32" Type="http://schemas.openxmlformats.org/officeDocument/2006/relationships/hyperlink" Target="https://ieeexplore-ieee-org.ezproxy4.lib.le.ac.uk/document/5431706" TargetMode="External"/><Relationship Id="rId37" Type="http://schemas.openxmlformats.org/officeDocument/2006/relationships/hyperlink" Target="https://ieeexplore-ieee-org.ezproxy4.lib.le.ac.uk/document/11876/" TargetMode="External"/><Relationship Id="rId53" Type="http://schemas.openxmlformats.org/officeDocument/2006/relationships/hyperlink" Target="https://ieeexplore-ieee-org.ezproxy4.lib.le.ac.uk/document/7977299/" TargetMode="External"/><Relationship Id="rId58" Type="http://schemas.openxmlformats.org/officeDocument/2006/relationships/hyperlink" Target="https://ieeexplore-ieee-org.ezproxy4.lib.le.ac.uk/xpl/mostRecentIssue.jsp?punumber=4730444" TargetMode="External"/><Relationship Id="rId74" Type="http://schemas.openxmlformats.org/officeDocument/2006/relationships/hyperlink" Target="https://ieeexplore-ieee-org.ezproxy4.lib.le.ac.uk/document/5982335/citations?tabFilter=papers" TargetMode="External"/><Relationship Id="rId79" Type="http://schemas.openxmlformats.org/officeDocument/2006/relationships/hyperlink" Target="https://ieeexplore-ieee-org.ezproxy4.lib.le.ac.uk/document/4278821/" TargetMode="External"/><Relationship Id="rId5" Type="http://schemas.openxmlformats.org/officeDocument/2006/relationships/webSettings" Target="webSettings.xml"/><Relationship Id="rId90" Type="http://schemas.openxmlformats.org/officeDocument/2006/relationships/hyperlink" Target="https://ieeexplore-ieee-org.ezproxy4.lib.le.ac.uk/document/6009335" TargetMode="External"/><Relationship Id="rId95" Type="http://schemas.microsoft.com/office/2011/relationships/people" Target="people.xml"/><Relationship Id="rId22" Type="http://schemas.openxmlformats.org/officeDocument/2006/relationships/hyperlink" Target="https://ieeexplore-ieee-org.ezproxy4.lib.le.ac.uk/document/4810674/citations?tabFilter=papers" TargetMode="External"/><Relationship Id="rId27" Type="http://schemas.openxmlformats.org/officeDocument/2006/relationships/hyperlink" Target="https://ieeexplore-ieee-org.ezproxy4.lib.le.ac.uk/document/346491/citations?tabFilter=papers" TargetMode="External"/><Relationship Id="rId43" Type="http://schemas.openxmlformats.org/officeDocument/2006/relationships/hyperlink" Target="https://ieeexplore-ieee-org.ezproxy4.lib.le.ac.uk/xpl/mostRecentIssue.jsp?punumber=7327074" TargetMode="External"/><Relationship Id="rId48" Type="http://schemas.openxmlformats.org/officeDocument/2006/relationships/hyperlink" Target="https://ieeexplore-ieee-org.ezproxy4.lib.le.ac.uk/document/6643228" TargetMode="External"/><Relationship Id="rId64" Type="http://schemas.openxmlformats.org/officeDocument/2006/relationships/hyperlink" Target="https://ieeexplore-ieee-org.ezproxy4.lib.le.ac.uk/document/5974947" TargetMode="External"/><Relationship Id="rId69" Type="http://schemas.openxmlformats.org/officeDocument/2006/relationships/hyperlink" Target="https://ieeexplore-ieee-org.ezproxy4.lib.le.ac.uk/xpl/mostRecentIssue.jsp?punumber=5575322" TargetMode="External"/><Relationship Id="rId8" Type="http://schemas.microsoft.com/office/2016/09/relationships/commentsIds" Target="commentsIds.xml"/><Relationship Id="rId51" Type="http://schemas.openxmlformats.org/officeDocument/2006/relationships/hyperlink" Target="https://ieeexplore-ieee-org.ezproxy4.lib.le.ac.uk/document/6643228/citations?tabFilter=papers" TargetMode="External"/><Relationship Id="rId72" Type="http://schemas.openxmlformats.org/officeDocument/2006/relationships/hyperlink" Target="https://ieeexplore-ieee-org.ezproxy4.lib.le.ac.uk/document/5982335/" TargetMode="External"/><Relationship Id="rId80" Type="http://schemas.openxmlformats.org/officeDocument/2006/relationships/hyperlink" Target="https://ieeexplore-ieee-org.ezproxy4.lib.le.ac.uk/xpl/mostRecentIssue.jsp?punumber=4278748" TargetMode="External"/><Relationship Id="rId85" Type="http://schemas.openxmlformats.org/officeDocument/2006/relationships/hyperlink" Target="https://ieeexplore-ieee-org.ezproxy4.lib.le.ac.uk/document/6898686" TargetMode="External"/><Relationship Id="rId93" Type="http://schemas.openxmlformats.org/officeDocument/2006/relationships/hyperlink" Target="https://ieeexplore-ieee-org.ezproxy4.lib.le.ac.uk/document/6009335/citations?tabFilter=papers" TargetMode="External"/><Relationship Id="rId3" Type="http://schemas.openxmlformats.org/officeDocument/2006/relationships/styles" Target="styles.xml"/><Relationship Id="rId12" Type="http://schemas.openxmlformats.org/officeDocument/2006/relationships/hyperlink" Target="https://ieeexplore-ieee-org.ezproxy4.lib.le.ac.uk/document/1598694/" TargetMode="External"/><Relationship Id="rId17" Type="http://schemas.openxmlformats.org/officeDocument/2006/relationships/hyperlink" Target="https://ieeexplore-ieee-org.ezproxy4.lib.le.ac.uk/xpl/mostRecentIssue.jsp?punumber=10849" TargetMode="External"/><Relationship Id="rId25" Type="http://schemas.openxmlformats.org/officeDocument/2006/relationships/hyperlink" Target="https://ieeexplore-ieee-org.ezproxy4.lib.le.ac.uk/document/346491/" TargetMode="External"/><Relationship Id="rId33" Type="http://schemas.openxmlformats.org/officeDocument/2006/relationships/hyperlink" Target="https://ieeexplore-ieee-org.ezproxy4.lib.le.ac.uk/document/5431706/" TargetMode="External"/><Relationship Id="rId38" Type="http://schemas.openxmlformats.org/officeDocument/2006/relationships/hyperlink" Target="https://ieeexplore-ieee-org.ezproxy4.lib.le.ac.uk/xpl/mostRecentIssue.jsp?punumber=197" TargetMode="External"/><Relationship Id="rId46" Type="http://schemas.openxmlformats.org/officeDocument/2006/relationships/hyperlink" Target="https://ieeexplore-ieee-org.ezproxy4.lib.le.ac.uk/document/6830899/" TargetMode="External"/><Relationship Id="rId59" Type="http://schemas.openxmlformats.org/officeDocument/2006/relationships/hyperlink" Target="https://ieeexplore-ieee-org.ezproxy4.lib.le.ac.uk/document/4730479/citations?tabFilter=papers" TargetMode="External"/><Relationship Id="rId67" Type="http://schemas.openxmlformats.org/officeDocument/2006/relationships/hyperlink" Target="https://ieeexplore-ieee-org.ezproxy4.lib.le.ac.uk/document/5575818" TargetMode="External"/><Relationship Id="rId20" Type="http://schemas.openxmlformats.org/officeDocument/2006/relationships/hyperlink" Target="https://ieeexplore-ieee-org.ezproxy4.lib.le.ac.uk/document/4810674/" TargetMode="External"/><Relationship Id="rId41" Type="http://schemas.openxmlformats.org/officeDocument/2006/relationships/hyperlink" Target="https://ieeexplore-ieee-org.ezproxy4.lib.le.ac.uk/document/7338516" TargetMode="External"/><Relationship Id="rId54" Type="http://schemas.openxmlformats.org/officeDocument/2006/relationships/hyperlink" Target="https://ieeexplore-ieee-org.ezproxy4.lib.le.ac.uk/xpl/mostRecentIssue.jsp?punumber=7966625" TargetMode="External"/><Relationship Id="rId62" Type="http://schemas.openxmlformats.org/officeDocument/2006/relationships/hyperlink" Target="https://ieeexplore-ieee-org.ezproxy4.lib.le.ac.uk/xpl/mostRecentIssue.jsp?punumber=6596022" TargetMode="External"/><Relationship Id="rId70" Type="http://schemas.openxmlformats.org/officeDocument/2006/relationships/hyperlink" Target="https://ieeexplore-ieee-org.ezproxy4.lib.le.ac.uk/document/5575818/citations?tabFilter=papers" TargetMode="External"/><Relationship Id="rId75" Type="http://schemas.openxmlformats.org/officeDocument/2006/relationships/hyperlink" Target="https://ieeexplore-ieee-org.ezproxy4.lib.le.ac.uk/document/8117134" TargetMode="External"/><Relationship Id="rId83" Type="http://schemas.openxmlformats.org/officeDocument/2006/relationships/hyperlink" Target="https://ieeexplore-ieee-org.ezproxy4.lib.le.ac.uk/document/8082679/" TargetMode="External"/><Relationship Id="rId88" Type="http://schemas.openxmlformats.org/officeDocument/2006/relationships/hyperlink" Target="https://ieeexplore-ieee-org.ezproxy4.lib.le.ac.uk/xpl/tocresult.jsp?isnumber=6898682" TargetMode="External"/><Relationship Id="rId91" Type="http://schemas.openxmlformats.org/officeDocument/2006/relationships/hyperlink" Target="https://ieeexplore-ieee-org.ezproxy4.lib.le.ac.uk/document/6009335/"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ieeexplore-ieee-org.ezproxy4.lib.le.ac.uk/document/1629902" TargetMode="External"/><Relationship Id="rId23" Type="http://schemas.openxmlformats.org/officeDocument/2006/relationships/hyperlink" Target="https://ieeexplore-ieee-org.ezproxy4.lib.le.ac.uk/document/4810674/citations?tabFilter=patents" TargetMode="External"/><Relationship Id="rId28" Type="http://schemas.openxmlformats.org/officeDocument/2006/relationships/hyperlink" Target="https://ieeexplore-ieee-org.ezproxy4.lib.le.ac.uk/document/5260847" TargetMode="External"/><Relationship Id="rId36" Type="http://schemas.openxmlformats.org/officeDocument/2006/relationships/hyperlink" Target="https://ieeexplore-ieee-org.ezproxy4.lib.le.ac.uk/document/5431706/citations?tabFilter=patents" TargetMode="External"/><Relationship Id="rId49" Type="http://schemas.openxmlformats.org/officeDocument/2006/relationships/hyperlink" Target="https://ieeexplore-ieee-org.ezproxy4.lib.le.ac.uk/document/6643228/" TargetMode="External"/><Relationship Id="rId57" Type="http://schemas.openxmlformats.org/officeDocument/2006/relationships/hyperlink" Target="https://ieeexplore-ieee-org.ezproxy4.lib.le.ac.uk/document/4730479/" TargetMode="External"/><Relationship Id="rId10" Type="http://schemas.openxmlformats.org/officeDocument/2006/relationships/image" Target="media/image2.png"/><Relationship Id="rId31" Type="http://schemas.openxmlformats.org/officeDocument/2006/relationships/hyperlink" Target="https://ieeexplore-ieee-org.ezproxy4.lib.le.ac.uk/document/5260847/citations?tabFilter=papers" TargetMode="External"/><Relationship Id="rId44" Type="http://schemas.openxmlformats.org/officeDocument/2006/relationships/hyperlink" Target="https://ieeexplore-ieee-org.ezproxy4.lib.le.ac.uk/document/7338516/citations?tabFilter=papers" TargetMode="External"/><Relationship Id="rId52" Type="http://schemas.openxmlformats.org/officeDocument/2006/relationships/hyperlink" Target="https://ieeexplore-ieee-org.ezproxy4.lib.le.ac.uk/document/7977299" TargetMode="External"/><Relationship Id="rId60" Type="http://schemas.openxmlformats.org/officeDocument/2006/relationships/hyperlink" Target="https://ieeexplore-ieee-org.ezproxy4.lib.le.ac.uk/document/6649637" TargetMode="External"/><Relationship Id="rId65" Type="http://schemas.openxmlformats.org/officeDocument/2006/relationships/hyperlink" Target="https://ieeexplore-ieee-org.ezproxy4.lib.le.ac.uk/document/5974947/" TargetMode="External"/><Relationship Id="rId73" Type="http://schemas.openxmlformats.org/officeDocument/2006/relationships/hyperlink" Target="https://ieeexplore-ieee-org.ezproxy4.lib.le.ac.uk/xpl/mostRecentIssue.jsp?punumber=5967841" TargetMode="External"/><Relationship Id="rId78" Type="http://schemas.openxmlformats.org/officeDocument/2006/relationships/hyperlink" Target="https://ieeexplore-ieee-org.ezproxy4.lib.le.ac.uk/document/4278821" TargetMode="External"/><Relationship Id="rId81" Type="http://schemas.openxmlformats.org/officeDocument/2006/relationships/hyperlink" Target="https://ieeexplore-ieee-org.ezproxy4.lib.le.ac.uk/document/4278821/citations?tabFilter=papers" TargetMode="External"/><Relationship Id="rId86" Type="http://schemas.openxmlformats.org/officeDocument/2006/relationships/hyperlink" Target="https://ieeexplore-ieee-org.ezproxy4.lib.le.ac.uk/document/6898686/"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ieeexplore-ieee-org.ezproxy4.lib.le.ac.uk/xpl/mostRecentIssue.jsp?punumber=10654" TargetMode="External"/><Relationship Id="rId18" Type="http://schemas.openxmlformats.org/officeDocument/2006/relationships/hyperlink" Target="https://ieeexplore-ieee-org.ezproxy4.lib.le.ac.uk/document/1629902/citations?tabFilter=papers" TargetMode="External"/><Relationship Id="rId39" Type="http://schemas.openxmlformats.org/officeDocument/2006/relationships/hyperlink" Target="https://ieeexplore-ieee-org.ezproxy4.lib.le.ac.uk/document/11876/citations?tabFilter=papers" TargetMode="External"/><Relationship Id="rId34" Type="http://schemas.openxmlformats.org/officeDocument/2006/relationships/hyperlink" Target="https://ieeexplore-ieee-org.ezproxy4.lib.le.ac.uk/xpl/mostRecentIssue.jsp?punumber=5431684" TargetMode="External"/><Relationship Id="rId50" Type="http://schemas.openxmlformats.org/officeDocument/2006/relationships/hyperlink" Target="https://ieeexplore-ieee-org.ezproxy4.lib.le.ac.uk/xpl/mostRecentIssue.jsp?punumber=6642226" TargetMode="External"/><Relationship Id="rId55" Type="http://schemas.openxmlformats.org/officeDocument/2006/relationships/hyperlink" Target="https://ieeexplore-ieee-org.ezproxy4.lib.le.ac.uk/document/7977299/citations?tabFilter=papers" TargetMode="External"/><Relationship Id="rId76" Type="http://schemas.openxmlformats.org/officeDocument/2006/relationships/hyperlink" Target="https://ieeexplore-ieee-org.ezproxy4.lib.le.ac.uk/document/8117134/" TargetMode="External"/><Relationship Id="rId7" Type="http://schemas.microsoft.com/office/2011/relationships/commentsExtended" Target="commentsExtended.xml"/><Relationship Id="rId71" Type="http://schemas.openxmlformats.org/officeDocument/2006/relationships/hyperlink" Target="https://ieeexplore-ieee-org.ezproxy4.lib.le.ac.uk/document/5982335" TargetMode="External"/><Relationship Id="rId92" Type="http://schemas.openxmlformats.org/officeDocument/2006/relationships/hyperlink" Target="https://ieeexplore-ieee-org.ezproxy4.lib.le.ac.uk/xpl/mostRecentIssue.jsp?punumber=6009116" TargetMode="External"/><Relationship Id="rId2" Type="http://schemas.openxmlformats.org/officeDocument/2006/relationships/numbering" Target="numbering.xml"/><Relationship Id="rId29" Type="http://schemas.openxmlformats.org/officeDocument/2006/relationships/hyperlink" Target="https://ieeexplore-ieee-org.ezproxy4.lib.le.ac.uk/document/5260847/" TargetMode="External"/><Relationship Id="rId24" Type="http://schemas.openxmlformats.org/officeDocument/2006/relationships/hyperlink" Target="https://ieeexplore-ieee-org.ezproxy4.lib.le.ac.uk/document/346491" TargetMode="External"/><Relationship Id="rId40" Type="http://schemas.openxmlformats.org/officeDocument/2006/relationships/hyperlink" Target="https://ieeexplore-ieee-org.ezproxy4.lib.le.ac.uk/document/11876/citations?tabFilter=patents" TargetMode="External"/><Relationship Id="rId45" Type="http://schemas.openxmlformats.org/officeDocument/2006/relationships/hyperlink" Target="https://ieeexplore-ieee-org.ezproxy4.lib.le.ac.uk/document/5575821" TargetMode="External"/><Relationship Id="rId66" Type="http://schemas.openxmlformats.org/officeDocument/2006/relationships/hyperlink" Target="https://ieeexplore-ieee-org.ezproxy4.lib.le.ac.uk/xpl/mostRecentIssue.jsp?punumber=5959270" TargetMode="External"/><Relationship Id="rId87" Type="http://schemas.openxmlformats.org/officeDocument/2006/relationships/hyperlink" Target="https://ieeexplore-ieee-org.ezproxy4.lib.le.ac.uk/xpl/RecentIssue.jsp?punumber=52" TargetMode="External"/><Relationship Id="rId61" Type="http://schemas.openxmlformats.org/officeDocument/2006/relationships/hyperlink" Target="https://ieeexplore-ieee-org.ezproxy4.lib.le.ac.uk/document/6649637/" TargetMode="External"/><Relationship Id="rId82" Type="http://schemas.openxmlformats.org/officeDocument/2006/relationships/hyperlink" Target="https://ieeexplore-ieee-org.ezproxy4.lib.le.ac.uk/document/8082679" TargetMode="External"/><Relationship Id="rId19" Type="http://schemas.openxmlformats.org/officeDocument/2006/relationships/hyperlink" Target="https://ieeexplore-ieee-org.ezproxy4.lib.le.ac.uk/document/4810674" TargetMode="External"/><Relationship Id="rId14" Type="http://schemas.openxmlformats.org/officeDocument/2006/relationships/hyperlink" Target="https://ieeexplore-ieee-org.ezproxy4.lib.le.ac.uk/document/1598694/citations?tabFilter=papers" TargetMode="External"/><Relationship Id="rId30" Type="http://schemas.openxmlformats.org/officeDocument/2006/relationships/hyperlink" Target="https://ieeexplore-ieee-org.ezproxy4.lib.le.ac.uk/xpl/mostRecentIssue.jsp?punumber=5260408" TargetMode="External"/><Relationship Id="rId35" Type="http://schemas.openxmlformats.org/officeDocument/2006/relationships/hyperlink" Target="https://ieeexplore-ieee-org.ezproxy4.lib.le.ac.uk/document/5431706/citations?tabFilter=papers" TargetMode="External"/><Relationship Id="rId56" Type="http://schemas.openxmlformats.org/officeDocument/2006/relationships/hyperlink" Target="https://ieeexplore-ieee-org.ezproxy4.lib.le.ac.uk/document/4730479" TargetMode="External"/><Relationship Id="rId77" Type="http://schemas.openxmlformats.org/officeDocument/2006/relationships/hyperlink" Target="https://ieeexplore-ieee-org.ezproxy4.lib.le.ac.uk/xpl/mostRecentIssue.jsp?punumber=8103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81E1-A6AA-A242-BB0B-D22162E6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2018-10-07T16:56:00Z</dcterms:created>
  <dcterms:modified xsi:type="dcterms:W3CDTF">2018-11-15T13:19:00Z</dcterms:modified>
</cp:coreProperties>
</file>